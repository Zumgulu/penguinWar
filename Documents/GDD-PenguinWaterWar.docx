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405F6DE2" w:rsidR="00832C49" w:rsidRDefault="00832C49">
      <w:pPr>
        <w:pStyle w:val="Titel"/>
        <w:pBdr>
          <w:top w:val="nil"/>
          <w:left w:val="nil"/>
          <w:bottom w:val="nil"/>
          <w:right w:val="nil"/>
          <w:between w:val="nil"/>
        </w:pBdr>
        <w:ind w:left="360"/>
        <w:jc w:val="center"/>
        <w:rPr>
          <w:rFonts w:ascii="Calibri" w:eastAsia="Calibri" w:hAnsi="Calibri" w:cs="Calibri"/>
        </w:rPr>
      </w:pPr>
      <w:bookmarkStart w:id="0" w:name="_wswitvrtlk2f" w:colFirst="0" w:colLast="0"/>
      <w:bookmarkEnd w:id="0"/>
    </w:p>
    <w:p w14:paraId="280758CF" w14:textId="77777777" w:rsidR="00675EE5" w:rsidRPr="00675EE5" w:rsidRDefault="00675EE5" w:rsidP="00675EE5"/>
    <w:p w14:paraId="78088575" w14:textId="77777777" w:rsidR="00675EE5" w:rsidRPr="00675EE5" w:rsidRDefault="00675EE5" w:rsidP="00675EE5"/>
    <w:p w14:paraId="00000002" w14:textId="77777777" w:rsidR="00832C49" w:rsidRDefault="00832C49">
      <w:pPr>
        <w:pStyle w:val="Titel"/>
        <w:pBdr>
          <w:top w:val="nil"/>
          <w:left w:val="nil"/>
          <w:bottom w:val="nil"/>
          <w:right w:val="nil"/>
          <w:between w:val="nil"/>
        </w:pBdr>
        <w:ind w:left="360"/>
        <w:jc w:val="center"/>
        <w:rPr>
          <w:rFonts w:ascii="Calibri" w:eastAsia="Calibri" w:hAnsi="Calibri" w:cs="Calibri"/>
        </w:rPr>
      </w:pPr>
      <w:bookmarkStart w:id="1" w:name="_iopcg9jrj9y1" w:colFirst="0" w:colLast="0"/>
      <w:bookmarkEnd w:id="1"/>
    </w:p>
    <w:p w14:paraId="00000008" w14:textId="72D52E79" w:rsidR="00832C49" w:rsidRPr="00675EE5" w:rsidRDefault="00F44E7D" w:rsidP="00675EE5">
      <w:pPr>
        <w:pStyle w:val="Titel"/>
        <w:pBdr>
          <w:top w:val="nil"/>
          <w:left w:val="nil"/>
          <w:bottom w:val="nil"/>
          <w:right w:val="nil"/>
          <w:between w:val="nil"/>
        </w:pBdr>
        <w:ind w:left="360"/>
        <w:jc w:val="center"/>
        <w:rPr>
          <w:rFonts w:ascii="Calibri" w:eastAsia="Calibri" w:hAnsi="Calibri" w:cs="Calibri"/>
          <w:sz w:val="72"/>
          <w:szCs w:val="72"/>
        </w:rPr>
      </w:pPr>
      <w:r>
        <w:rPr>
          <w:rFonts w:ascii="Calibri" w:eastAsia="Calibri" w:hAnsi="Calibri" w:cs="Calibri"/>
          <w:sz w:val="72"/>
          <w:szCs w:val="72"/>
        </w:rPr>
        <w:t xml:space="preserve">Penguin Water </w:t>
      </w:r>
      <w:r w:rsidR="00500DCB">
        <w:rPr>
          <w:rFonts w:ascii="Calibri" w:eastAsia="Calibri" w:hAnsi="Calibri" w:cs="Calibri"/>
          <w:sz w:val="72"/>
          <w:szCs w:val="72"/>
        </w:rPr>
        <w:t>War</w:t>
      </w:r>
    </w:p>
    <w:p w14:paraId="3AA062A1" w14:textId="77777777" w:rsidR="00675EE5" w:rsidRPr="00675EE5" w:rsidRDefault="00675EE5" w:rsidP="00675EE5"/>
    <w:p w14:paraId="00000009" w14:textId="5B70DFBB" w:rsidR="00832C49" w:rsidRDefault="00675EE5">
      <w:pPr>
        <w:pBdr>
          <w:top w:val="nil"/>
          <w:left w:val="nil"/>
          <w:bottom w:val="nil"/>
          <w:right w:val="nil"/>
          <w:between w:val="nil"/>
        </w:pBdr>
        <w:ind w:left="360"/>
        <w:jc w:val="center"/>
        <w:rPr>
          <w:sz w:val="26"/>
          <w:szCs w:val="26"/>
        </w:rPr>
      </w:pPr>
      <w:r>
        <w:rPr>
          <w:sz w:val="26"/>
          <w:szCs w:val="26"/>
        </w:rPr>
        <w:t>Game Design Document</w:t>
      </w:r>
    </w:p>
    <w:p w14:paraId="0000000A" w14:textId="77777777" w:rsidR="00832C49" w:rsidRDefault="00832C49">
      <w:pPr>
        <w:pBdr>
          <w:top w:val="nil"/>
          <w:left w:val="nil"/>
          <w:bottom w:val="nil"/>
          <w:right w:val="nil"/>
          <w:between w:val="nil"/>
        </w:pBdr>
        <w:ind w:left="360"/>
        <w:rPr>
          <w:sz w:val="26"/>
          <w:szCs w:val="26"/>
        </w:rPr>
      </w:pPr>
    </w:p>
    <w:p w14:paraId="0000000B" w14:textId="79F4C70C" w:rsidR="00832C49" w:rsidRDefault="00832C49">
      <w:pPr>
        <w:pBdr>
          <w:top w:val="nil"/>
          <w:left w:val="nil"/>
          <w:bottom w:val="nil"/>
          <w:right w:val="nil"/>
          <w:between w:val="nil"/>
        </w:pBdr>
        <w:ind w:left="360"/>
        <w:rPr>
          <w:sz w:val="26"/>
          <w:szCs w:val="26"/>
        </w:rPr>
      </w:pPr>
    </w:p>
    <w:p w14:paraId="3E8506C7" w14:textId="1061DE08" w:rsidR="00675EE5" w:rsidRDefault="00675EE5">
      <w:pPr>
        <w:pBdr>
          <w:top w:val="nil"/>
          <w:left w:val="nil"/>
          <w:bottom w:val="nil"/>
          <w:right w:val="nil"/>
          <w:between w:val="nil"/>
        </w:pBdr>
        <w:ind w:left="360"/>
        <w:rPr>
          <w:sz w:val="26"/>
          <w:szCs w:val="26"/>
        </w:rPr>
      </w:pPr>
    </w:p>
    <w:p w14:paraId="158F954D" w14:textId="77777777" w:rsidR="00675EE5" w:rsidRDefault="00675EE5">
      <w:pPr>
        <w:pBdr>
          <w:top w:val="nil"/>
          <w:left w:val="nil"/>
          <w:bottom w:val="nil"/>
          <w:right w:val="nil"/>
          <w:between w:val="nil"/>
        </w:pBdr>
        <w:ind w:left="360"/>
        <w:rPr>
          <w:sz w:val="26"/>
          <w:szCs w:val="26"/>
        </w:rPr>
      </w:pPr>
    </w:p>
    <w:p w14:paraId="0000000C" w14:textId="77777777" w:rsidR="00832C49" w:rsidRDefault="00832C49">
      <w:pPr>
        <w:pBdr>
          <w:top w:val="nil"/>
          <w:left w:val="nil"/>
          <w:bottom w:val="nil"/>
          <w:right w:val="nil"/>
          <w:between w:val="nil"/>
        </w:pBdr>
        <w:ind w:left="360"/>
        <w:rPr>
          <w:sz w:val="26"/>
          <w:szCs w:val="26"/>
        </w:rPr>
      </w:pPr>
    </w:p>
    <w:p w14:paraId="0000000D" w14:textId="77777777" w:rsidR="00832C49" w:rsidRDefault="00832C49">
      <w:pPr>
        <w:pBdr>
          <w:top w:val="nil"/>
          <w:left w:val="nil"/>
          <w:bottom w:val="nil"/>
          <w:right w:val="nil"/>
          <w:between w:val="nil"/>
        </w:pBdr>
        <w:ind w:left="360"/>
        <w:rPr>
          <w:sz w:val="26"/>
          <w:szCs w:val="26"/>
        </w:rPr>
      </w:pPr>
    </w:p>
    <w:p w14:paraId="0000000E" w14:textId="77777777" w:rsidR="00832C49" w:rsidRDefault="00675926">
      <w:pPr>
        <w:pBdr>
          <w:top w:val="nil"/>
          <w:left w:val="nil"/>
          <w:bottom w:val="nil"/>
          <w:right w:val="nil"/>
          <w:between w:val="nil"/>
        </w:pBdr>
        <w:ind w:left="360"/>
        <w:jc w:val="center"/>
        <w:rPr>
          <w:sz w:val="26"/>
          <w:szCs w:val="26"/>
        </w:rPr>
      </w:pPr>
      <w:r>
        <w:rPr>
          <w:sz w:val="26"/>
          <w:szCs w:val="26"/>
        </w:rPr>
        <w:t>Revision: 0.0.1</w:t>
      </w:r>
    </w:p>
    <w:p w14:paraId="0000000F" w14:textId="77777777" w:rsidR="00832C49" w:rsidRDefault="00832C49">
      <w:pPr>
        <w:pBdr>
          <w:top w:val="nil"/>
          <w:left w:val="nil"/>
          <w:bottom w:val="nil"/>
          <w:right w:val="nil"/>
          <w:between w:val="nil"/>
        </w:pBdr>
        <w:ind w:left="360"/>
        <w:jc w:val="center"/>
        <w:rPr>
          <w:sz w:val="26"/>
          <w:szCs w:val="26"/>
        </w:rPr>
      </w:pPr>
    </w:p>
    <w:p w14:paraId="00000010" w14:textId="5E423D2D" w:rsidR="00832C49" w:rsidRDefault="00675926">
      <w:pPr>
        <w:pBdr>
          <w:top w:val="nil"/>
          <w:left w:val="nil"/>
          <w:bottom w:val="nil"/>
          <w:right w:val="nil"/>
          <w:between w:val="nil"/>
        </w:pBdr>
        <w:ind w:left="360"/>
        <w:jc w:val="center"/>
        <w:rPr>
          <w:sz w:val="26"/>
          <w:szCs w:val="26"/>
        </w:rPr>
      </w:pPr>
      <w:r>
        <w:rPr>
          <w:sz w:val="26"/>
          <w:szCs w:val="26"/>
        </w:rPr>
        <w:t xml:space="preserve">GDD written by </w:t>
      </w:r>
      <w:r w:rsidR="00675EE5">
        <w:rPr>
          <w:sz w:val="26"/>
          <w:szCs w:val="26"/>
        </w:rPr>
        <w:t>Alex Lötscher</w:t>
      </w:r>
    </w:p>
    <w:p w14:paraId="00000011" w14:textId="77777777" w:rsidR="00832C49" w:rsidRDefault="00832C49">
      <w:pPr>
        <w:pBdr>
          <w:top w:val="nil"/>
          <w:left w:val="nil"/>
          <w:bottom w:val="nil"/>
          <w:right w:val="nil"/>
          <w:between w:val="nil"/>
        </w:pBdr>
        <w:ind w:left="360"/>
        <w:jc w:val="center"/>
        <w:rPr>
          <w:sz w:val="26"/>
          <w:szCs w:val="26"/>
        </w:rPr>
      </w:pPr>
    </w:p>
    <w:p w14:paraId="00000012" w14:textId="77777777" w:rsidR="00832C49" w:rsidRDefault="00832C49">
      <w:pPr>
        <w:pBdr>
          <w:top w:val="nil"/>
          <w:left w:val="nil"/>
          <w:bottom w:val="nil"/>
          <w:right w:val="nil"/>
          <w:between w:val="nil"/>
        </w:pBdr>
        <w:ind w:left="360"/>
        <w:jc w:val="center"/>
        <w:rPr>
          <w:sz w:val="26"/>
          <w:szCs w:val="26"/>
        </w:rPr>
      </w:pPr>
    </w:p>
    <w:p w14:paraId="00000015" w14:textId="77777777" w:rsidR="00832C49" w:rsidRDefault="00832C49">
      <w:pPr>
        <w:pBdr>
          <w:top w:val="nil"/>
          <w:left w:val="nil"/>
          <w:bottom w:val="nil"/>
          <w:right w:val="nil"/>
          <w:between w:val="nil"/>
        </w:pBdr>
        <w:ind w:left="360"/>
        <w:rPr>
          <w:sz w:val="26"/>
          <w:szCs w:val="26"/>
        </w:rPr>
      </w:pPr>
    </w:p>
    <w:p w14:paraId="00000018" w14:textId="77777777" w:rsidR="00832C49" w:rsidRDefault="00832C49" w:rsidP="00675EE5">
      <w:pPr>
        <w:pBdr>
          <w:top w:val="nil"/>
          <w:left w:val="nil"/>
          <w:bottom w:val="nil"/>
          <w:right w:val="nil"/>
          <w:between w:val="nil"/>
        </w:pBdr>
        <w:rPr>
          <w:sz w:val="26"/>
          <w:szCs w:val="26"/>
        </w:rPr>
      </w:pPr>
    </w:p>
    <w:p w14:paraId="00000021" w14:textId="3A7ED9DA" w:rsidR="00832C49" w:rsidRDefault="00675926">
      <w:pPr>
        <w:pBdr>
          <w:top w:val="nil"/>
          <w:left w:val="nil"/>
          <w:bottom w:val="nil"/>
          <w:right w:val="nil"/>
          <w:between w:val="nil"/>
        </w:pBdr>
        <w:ind w:left="360"/>
        <w:jc w:val="center"/>
        <w:rPr>
          <w:sz w:val="26"/>
          <w:szCs w:val="26"/>
        </w:rPr>
      </w:pPr>
      <w:r>
        <w:br w:type="page"/>
      </w:r>
    </w:p>
    <w:bookmarkStart w:id="2" w:name="_Toc31310108" w:displacedByCustomXml="next"/>
    <w:sdt>
      <w:sdtPr>
        <w:rPr>
          <w:sz w:val="22"/>
          <w:szCs w:val="22"/>
          <w:lang w:val="de-DE"/>
        </w:rPr>
        <w:id w:val="2074232410"/>
        <w:docPartObj>
          <w:docPartGallery w:val="Table of Contents"/>
          <w:docPartUnique/>
        </w:docPartObj>
      </w:sdtPr>
      <w:sdtEndPr>
        <w:rPr>
          <w:b/>
          <w:bCs/>
        </w:rPr>
      </w:sdtEndPr>
      <w:sdtContent>
        <w:p w14:paraId="2D5DC31B" w14:textId="21045821" w:rsidR="00675926" w:rsidRDefault="00AE0175" w:rsidP="00A06F4E">
          <w:pPr>
            <w:pStyle w:val="berschrift1"/>
          </w:pPr>
          <w:r w:rsidRPr="00A06F4E">
            <w:t>Index</w:t>
          </w:r>
          <w:bookmarkEnd w:id="2"/>
        </w:p>
        <w:p w14:paraId="0E9FC300" w14:textId="6AA8AE6C" w:rsidR="002F6D2E" w:rsidRPr="002F6D2E" w:rsidRDefault="00675926">
          <w:pPr>
            <w:pStyle w:val="Verzeichnis1"/>
            <w:rPr>
              <w:rFonts w:asciiTheme="majorHAnsi" w:eastAsiaTheme="minorEastAsia" w:hAnsiTheme="majorHAnsi" w:cstheme="majorHAnsi"/>
              <w:noProof/>
              <w:lang w:val="de-CH"/>
            </w:rPr>
          </w:pPr>
          <w:r>
            <w:fldChar w:fldCharType="begin"/>
          </w:r>
          <w:r>
            <w:instrText xml:space="preserve"> TOC \o "1-3" \h \z \u </w:instrText>
          </w:r>
          <w:r>
            <w:fldChar w:fldCharType="separate"/>
          </w:r>
          <w:hyperlink w:anchor="_Toc31310108" w:history="1">
            <w:r w:rsidR="002F6D2E" w:rsidRPr="002F6D2E">
              <w:rPr>
                <w:rStyle w:val="Hyperlink"/>
                <w:rFonts w:asciiTheme="majorHAnsi" w:hAnsiTheme="majorHAnsi" w:cstheme="majorHAnsi"/>
                <w:noProof/>
              </w:rPr>
              <w:t>Index</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_Toc31310108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2</w:t>
            </w:r>
            <w:r w:rsidR="002F6D2E" w:rsidRPr="002F6D2E">
              <w:rPr>
                <w:rFonts w:asciiTheme="majorHAnsi" w:hAnsiTheme="majorHAnsi" w:cstheme="majorHAnsi"/>
                <w:noProof/>
                <w:webHidden/>
              </w:rPr>
              <w:fldChar w:fldCharType="end"/>
            </w:r>
          </w:hyperlink>
        </w:p>
        <w:p w14:paraId="220892CC" w14:textId="746B1239" w:rsidR="002F6D2E" w:rsidRPr="002F6D2E" w:rsidRDefault="004D2249">
          <w:pPr>
            <w:pStyle w:val="Verzeichnis1"/>
            <w:rPr>
              <w:rFonts w:asciiTheme="majorHAnsi" w:eastAsiaTheme="minorEastAsia" w:hAnsiTheme="majorHAnsi" w:cstheme="majorHAnsi"/>
              <w:noProof/>
              <w:lang w:val="de-CH"/>
            </w:rPr>
          </w:pPr>
          <w:hyperlink w:anchor="_Toc31310109" w:history="1">
            <w:r w:rsidR="002F6D2E" w:rsidRPr="002F6D2E">
              <w:rPr>
                <w:rStyle w:val="Hyperlink"/>
                <w:rFonts w:asciiTheme="majorHAnsi" w:hAnsiTheme="majorHAnsi" w:cstheme="majorHAnsi"/>
                <w:noProof/>
              </w:rPr>
              <w:t>Overview</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_Toc31310109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5</w:t>
            </w:r>
            <w:r w:rsidR="002F6D2E" w:rsidRPr="002F6D2E">
              <w:rPr>
                <w:rFonts w:asciiTheme="majorHAnsi" w:hAnsiTheme="majorHAnsi" w:cstheme="majorHAnsi"/>
                <w:noProof/>
                <w:webHidden/>
              </w:rPr>
              <w:fldChar w:fldCharType="end"/>
            </w:r>
          </w:hyperlink>
        </w:p>
        <w:p w14:paraId="3DF44DA3" w14:textId="51D29FFE" w:rsidR="002F6D2E" w:rsidRPr="002F6D2E" w:rsidRDefault="004D2249">
          <w:pPr>
            <w:pStyle w:val="Verzeichnis2"/>
            <w:tabs>
              <w:tab w:val="right" w:leader="dot" w:pos="9350"/>
            </w:tabs>
            <w:rPr>
              <w:rFonts w:asciiTheme="majorHAnsi" w:eastAsiaTheme="minorEastAsia" w:hAnsiTheme="majorHAnsi" w:cstheme="majorHAnsi"/>
              <w:noProof/>
              <w:lang w:val="de-CH"/>
            </w:rPr>
          </w:pPr>
          <w:hyperlink w:anchor="_Toc31310110" w:history="1">
            <w:r w:rsidR="002F6D2E" w:rsidRPr="002F6D2E">
              <w:rPr>
                <w:rStyle w:val="Hyperlink"/>
                <w:rFonts w:asciiTheme="majorHAnsi" w:hAnsiTheme="majorHAnsi" w:cstheme="majorHAnsi"/>
                <w:noProof/>
              </w:rPr>
              <w:t>Summary</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_Toc31310110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5</w:t>
            </w:r>
            <w:r w:rsidR="002F6D2E" w:rsidRPr="002F6D2E">
              <w:rPr>
                <w:rFonts w:asciiTheme="majorHAnsi" w:hAnsiTheme="majorHAnsi" w:cstheme="majorHAnsi"/>
                <w:noProof/>
                <w:webHidden/>
              </w:rPr>
              <w:fldChar w:fldCharType="end"/>
            </w:r>
          </w:hyperlink>
        </w:p>
        <w:p w14:paraId="60534286" w14:textId="747BABD9" w:rsidR="002F6D2E" w:rsidRPr="002F6D2E" w:rsidRDefault="004D2249">
          <w:pPr>
            <w:pStyle w:val="Verzeichnis2"/>
            <w:tabs>
              <w:tab w:val="right" w:leader="dot" w:pos="9350"/>
            </w:tabs>
            <w:rPr>
              <w:rFonts w:asciiTheme="majorHAnsi" w:eastAsiaTheme="minorEastAsia" w:hAnsiTheme="majorHAnsi" w:cstheme="majorHAnsi"/>
              <w:noProof/>
              <w:lang w:val="de-CH"/>
            </w:rPr>
          </w:pPr>
          <w:hyperlink w:anchor="_Toc31310111" w:history="1">
            <w:r w:rsidR="002F6D2E" w:rsidRPr="002F6D2E">
              <w:rPr>
                <w:rStyle w:val="Hyperlink"/>
                <w:rFonts w:asciiTheme="majorHAnsi" w:hAnsiTheme="majorHAnsi" w:cstheme="majorHAnsi"/>
                <w:noProof/>
              </w:rPr>
              <w:t>Aesthetics and style</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_Toc31310111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5</w:t>
            </w:r>
            <w:r w:rsidR="002F6D2E" w:rsidRPr="002F6D2E">
              <w:rPr>
                <w:rFonts w:asciiTheme="majorHAnsi" w:hAnsiTheme="majorHAnsi" w:cstheme="majorHAnsi"/>
                <w:noProof/>
                <w:webHidden/>
              </w:rPr>
              <w:fldChar w:fldCharType="end"/>
            </w:r>
          </w:hyperlink>
        </w:p>
        <w:p w14:paraId="752C067D" w14:textId="48A76D4F" w:rsidR="002F6D2E" w:rsidRPr="002F6D2E" w:rsidRDefault="004D2249">
          <w:pPr>
            <w:pStyle w:val="Verzeichnis1"/>
            <w:rPr>
              <w:rFonts w:asciiTheme="majorHAnsi" w:eastAsiaTheme="minorEastAsia" w:hAnsiTheme="majorHAnsi" w:cstheme="majorHAnsi"/>
              <w:noProof/>
              <w:lang w:val="de-CH"/>
            </w:rPr>
          </w:pPr>
          <w:hyperlink w:anchor="_Toc31310112" w:history="1">
            <w:r w:rsidR="002F6D2E" w:rsidRPr="002F6D2E">
              <w:rPr>
                <w:rStyle w:val="Hyperlink"/>
                <w:rFonts w:asciiTheme="majorHAnsi" w:hAnsiTheme="majorHAnsi" w:cstheme="majorHAnsi"/>
                <w:noProof/>
              </w:rPr>
              <w:t>Gameplay</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_Toc31310112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6</w:t>
            </w:r>
            <w:r w:rsidR="002F6D2E" w:rsidRPr="002F6D2E">
              <w:rPr>
                <w:rFonts w:asciiTheme="majorHAnsi" w:hAnsiTheme="majorHAnsi" w:cstheme="majorHAnsi"/>
                <w:noProof/>
                <w:webHidden/>
              </w:rPr>
              <w:fldChar w:fldCharType="end"/>
            </w:r>
          </w:hyperlink>
        </w:p>
        <w:p w14:paraId="3501D442" w14:textId="58A3FF43" w:rsidR="002F6D2E" w:rsidRPr="002F6D2E" w:rsidRDefault="004D2249">
          <w:pPr>
            <w:pStyle w:val="Verzeichnis2"/>
            <w:tabs>
              <w:tab w:val="right" w:leader="dot" w:pos="9350"/>
            </w:tabs>
            <w:rPr>
              <w:rFonts w:asciiTheme="majorHAnsi" w:eastAsiaTheme="minorEastAsia" w:hAnsiTheme="majorHAnsi" w:cstheme="majorHAnsi"/>
              <w:noProof/>
              <w:lang w:val="de-CH"/>
            </w:rPr>
          </w:pPr>
          <w:hyperlink w:anchor="_Toc31310113" w:history="1">
            <w:r w:rsidR="002F6D2E" w:rsidRPr="002F6D2E">
              <w:rPr>
                <w:rStyle w:val="Hyperlink"/>
                <w:rFonts w:asciiTheme="majorHAnsi" w:hAnsiTheme="majorHAnsi" w:cstheme="majorHAnsi"/>
                <w:noProof/>
              </w:rPr>
              <w:t>Gameplay</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_Toc31310113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6</w:t>
            </w:r>
            <w:r w:rsidR="002F6D2E" w:rsidRPr="002F6D2E">
              <w:rPr>
                <w:rFonts w:asciiTheme="majorHAnsi" w:hAnsiTheme="majorHAnsi" w:cstheme="majorHAnsi"/>
                <w:noProof/>
                <w:webHidden/>
              </w:rPr>
              <w:fldChar w:fldCharType="end"/>
            </w:r>
          </w:hyperlink>
        </w:p>
        <w:p w14:paraId="2238C2B8" w14:textId="3C6B0C9A" w:rsidR="002F6D2E" w:rsidRPr="002F6D2E" w:rsidRDefault="004D2249">
          <w:pPr>
            <w:pStyle w:val="Verzeichnis2"/>
            <w:tabs>
              <w:tab w:val="right" w:leader="dot" w:pos="9350"/>
            </w:tabs>
            <w:rPr>
              <w:rFonts w:asciiTheme="majorHAnsi" w:eastAsiaTheme="minorEastAsia" w:hAnsiTheme="majorHAnsi" w:cstheme="majorHAnsi"/>
              <w:noProof/>
              <w:lang w:val="de-CH"/>
            </w:rPr>
          </w:pPr>
          <w:hyperlink w:anchor="_Toc31310114" w:history="1">
            <w:r w:rsidR="002F6D2E" w:rsidRPr="002F6D2E">
              <w:rPr>
                <w:rStyle w:val="Hyperlink"/>
                <w:rFonts w:asciiTheme="majorHAnsi" w:hAnsiTheme="majorHAnsi" w:cstheme="majorHAnsi"/>
                <w:noProof/>
              </w:rPr>
              <w:t>Win/Lose Condition</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_Toc31310114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6</w:t>
            </w:r>
            <w:r w:rsidR="002F6D2E" w:rsidRPr="002F6D2E">
              <w:rPr>
                <w:rFonts w:asciiTheme="majorHAnsi" w:hAnsiTheme="majorHAnsi" w:cstheme="majorHAnsi"/>
                <w:noProof/>
                <w:webHidden/>
              </w:rPr>
              <w:fldChar w:fldCharType="end"/>
            </w:r>
          </w:hyperlink>
        </w:p>
        <w:p w14:paraId="7692BF0B" w14:textId="6DCD188B" w:rsidR="002F6D2E" w:rsidRPr="002F6D2E" w:rsidRDefault="004D2249">
          <w:pPr>
            <w:pStyle w:val="Verzeichnis2"/>
            <w:tabs>
              <w:tab w:val="right" w:leader="dot" w:pos="9350"/>
            </w:tabs>
            <w:rPr>
              <w:rFonts w:asciiTheme="majorHAnsi" w:eastAsiaTheme="minorEastAsia" w:hAnsiTheme="majorHAnsi" w:cstheme="majorHAnsi"/>
              <w:noProof/>
              <w:lang w:val="de-CH"/>
            </w:rPr>
          </w:pPr>
          <w:hyperlink w:anchor="_Toc31310115" w:history="1">
            <w:r w:rsidR="002F6D2E" w:rsidRPr="002F6D2E">
              <w:rPr>
                <w:rStyle w:val="Hyperlink"/>
                <w:rFonts w:asciiTheme="majorHAnsi" w:hAnsiTheme="majorHAnsi" w:cstheme="majorHAnsi"/>
                <w:noProof/>
              </w:rPr>
              <w:t>Input</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_Toc31310115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6</w:t>
            </w:r>
            <w:r w:rsidR="002F6D2E" w:rsidRPr="002F6D2E">
              <w:rPr>
                <w:rFonts w:asciiTheme="majorHAnsi" w:hAnsiTheme="majorHAnsi" w:cstheme="majorHAnsi"/>
                <w:noProof/>
                <w:webHidden/>
              </w:rPr>
              <w:fldChar w:fldCharType="end"/>
            </w:r>
          </w:hyperlink>
        </w:p>
        <w:p w14:paraId="76B7FDA8" w14:textId="01286F03" w:rsidR="002F6D2E" w:rsidRPr="002F6D2E" w:rsidRDefault="004D2249">
          <w:pPr>
            <w:pStyle w:val="Verzeichnis2"/>
            <w:tabs>
              <w:tab w:val="right" w:leader="dot" w:pos="9350"/>
            </w:tabs>
            <w:rPr>
              <w:rFonts w:asciiTheme="majorHAnsi" w:eastAsiaTheme="minorEastAsia" w:hAnsiTheme="majorHAnsi" w:cstheme="majorHAnsi"/>
              <w:noProof/>
              <w:lang w:val="de-CH"/>
            </w:rPr>
          </w:pPr>
          <w:hyperlink w:anchor="_Toc31310116" w:history="1">
            <w:r w:rsidR="002F6D2E" w:rsidRPr="002F6D2E">
              <w:rPr>
                <w:rStyle w:val="Hyperlink"/>
                <w:rFonts w:asciiTheme="majorHAnsi" w:hAnsiTheme="majorHAnsi" w:cstheme="majorHAnsi"/>
                <w:noProof/>
              </w:rPr>
              <w:t>Rules</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_Toc31310116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7</w:t>
            </w:r>
            <w:r w:rsidR="002F6D2E" w:rsidRPr="002F6D2E">
              <w:rPr>
                <w:rFonts w:asciiTheme="majorHAnsi" w:hAnsiTheme="majorHAnsi" w:cstheme="majorHAnsi"/>
                <w:noProof/>
                <w:webHidden/>
              </w:rPr>
              <w:fldChar w:fldCharType="end"/>
            </w:r>
          </w:hyperlink>
        </w:p>
        <w:p w14:paraId="0B8B0F32" w14:textId="74F01885" w:rsidR="002F6D2E" w:rsidRPr="002F6D2E" w:rsidRDefault="004D2249">
          <w:pPr>
            <w:pStyle w:val="Verzeichnis1"/>
            <w:rPr>
              <w:rFonts w:asciiTheme="majorHAnsi" w:eastAsiaTheme="minorEastAsia" w:hAnsiTheme="majorHAnsi" w:cstheme="majorHAnsi"/>
              <w:noProof/>
              <w:lang w:val="de-CH"/>
            </w:rPr>
          </w:pPr>
          <w:hyperlink w:anchor="_Toc31310117" w:history="1">
            <w:r w:rsidR="002F6D2E" w:rsidRPr="002F6D2E">
              <w:rPr>
                <w:rStyle w:val="Hyperlink"/>
                <w:rFonts w:asciiTheme="majorHAnsi" w:hAnsiTheme="majorHAnsi" w:cstheme="majorHAnsi"/>
                <w:noProof/>
              </w:rPr>
              <w:t>References and influences</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_Toc31310117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7</w:t>
            </w:r>
            <w:r w:rsidR="002F6D2E" w:rsidRPr="002F6D2E">
              <w:rPr>
                <w:rFonts w:asciiTheme="majorHAnsi" w:hAnsiTheme="majorHAnsi" w:cstheme="majorHAnsi"/>
                <w:noProof/>
                <w:webHidden/>
              </w:rPr>
              <w:fldChar w:fldCharType="end"/>
            </w:r>
          </w:hyperlink>
        </w:p>
        <w:p w14:paraId="70D299B3" w14:textId="0A53969B" w:rsidR="002F6D2E" w:rsidRPr="002F6D2E" w:rsidRDefault="004D2249">
          <w:pPr>
            <w:pStyle w:val="Verzeichnis1"/>
            <w:rPr>
              <w:rFonts w:asciiTheme="majorHAnsi" w:eastAsiaTheme="minorEastAsia" w:hAnsiTheme="majorHAnsi" w:cstheme="majorHAnsi"/>
              <w:noProof/>
              <w:lang w:val="de-CH"/>
            </w:rPr>
          </w:pPr>
          <w:hyperlink w:anchor="_Toc31310118" w:history="1">
            <w:r w:rsidR="002F6D2E" w:rsidRPr="002F6D2E">
              <w:rPr>
                <w:rStyle w:val="Hyperlink"/>
                <w:rFonts w:asciiTheme="majorHAnsi" w:hAnsiTheme="majorHAnsi" w:cstheme="majorHAnsi"/>
                <w:noProof/>
              </w:rPr>
              <w:t>Target audience</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_Toc31310118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7</w:t>
            </w:r>
            <w:r w:rsidR="002F6D2E" w:rsidRPr="002F6D2E">
              <w:rPr>
                <w:rFonts w:asciiTheme="majorHAnsi" w:hAnsiTheme="majorHAnsi" w:cstheme="majorHAnsi"/>
                <w:noProof/>
                <w:webHidden/>
              </w:rPr>
              <w:fldChar w:fldCharType="end"/>
            </w:r>
          </w:hyperlink>
        </w:p>
        <w:p w14:paraId="5A5F4C21" w14:textId="05CB13E1" w:rsidR="002F6D2E" w:rsidRPr="002F6D2E" w:rsidRDefault="004D2249">
          <w:pPr>
            <w:pStyle w:val="Verzeichnis1"/>
            <w:rPr>
              <w:rFonts w:asciiTheme="majorHAnsi" w:eastAsiaTheme="minorEastAsia" w:hAnsiTheme="majorHAnsi" w:cstheme="majorHAnsi"/>
              <w:noProof/>
              <w:lang w:val="de-CH"/>
            </w:rPr>
          </w:pPr>
          <w:hyperlink w:anchor="_Toc31310119" w:history="1">
            <w:r w:rsidR="002F6D2E" w:rsidRPr="002F6D2E">
              <w:rPr>
                <w:rStyle w:val="Hyperlink"/>
                <w:rFonts w:asciiTheme="majorHAnsi" w:hAnsiTheme="majorHAnsi" w:cstheme="majorHAnsi"/>
                <w:noProof/>
              </w:rPr>
              <w:t>Targeted platforms</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_Toc31310119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7</w:t>
            </w:r>
            <w:r w:rsidR="002F6D2E" w:rsidRPr="002F6D2E">
              <w:rPr>
                <w:rFonts w:asciiTheme="majorHAnsi" w:hAnsiTheme="majorHAnsi" w:cstheme="majorHAnsi"/>
                <w:noProof/>
                <w:webHidden/>
              </w:rPr>
              <w:fldChar w:fldCharType="end"/>
            </w:r>
          </w:hyperlink>
        </w:p>
        <w:p w14:paraId="14F8819B" w14:textId="626A1449" w:rsidR="002F6D2E" w:rsidRPr="002F6D2E" w:rsidRDefault="004D2249">
          <w:pPr>
            <w:pStyle w:val="Verzeichnis1"/>
            <w:rPr>
              <w:rFonts w:asciiTheme="majorHAnsi" w:eastAsiaTheme="minorEastAsia" w:hAnsiTheme="majorHAnsi" w:cstheme="majorHAnsi"/>
              <w:noProof/>
              <w:lang w:val="de-CH"/>
            </w:rPr>
          </w:pPr>
          <w:hyperlink w:anchor="_Toc31310120" w:history="1">
            <w:r w:rsidR="002F6D2E" w:rsidRPr="002F6D2E">
              <w:rPr>
                <w:rStyle w:val="Hyperlink"/>
                <w:rFonts w:asciiTheme="majorHAnsi" w:hAnsiTheme="majorHAnsi" w:cstheme="majorHAnsi"/>
                <w:noProof/>
              </w:rPr>
              <w:t>Monetization model</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_Toc31310120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7</w:t>
            </w:r>
            <w:r w:rsidR="002F6D2E" w:rsidRPr="002F6D2E">
              <w:rPr>
                <w:rFonts w:asciiTheme="majorHAnsi" w:hAnsiTheme="majorHAnsi" w:cstheme="majorHAnsi"/>
                <w:noProof/>
                <w:webHidden/>
              </w:rPr>
              <w:fldChar w:fldCharType="end"/>
            </w:r>
          </w:hyperlink>
        </w:p>
        <w:p w14:paraId="1C90D534" w14:textId="402D3CF7" w:rsidR="002F6D2E" w:rsidRPr="002F6D2E" w:rsidRDefault="004D2249">
          <w:pPr>
            <w:pStyle w:val="Verzeichnis1"/>
            <w:rPr>
              <w:rFonts w:asciiTheme="majorHAnsi" w:eastAsiaTheme="minorEastAsia" w:hAnsiTheme="majorHAnsi" w:cstheme="majorHAnsi"/>
              <w:noProof/>
              <w:lang w:val="de-CH"/>
            </w:rPr>
          </w:pPr>
          <w:hyperlink w:anchor="_Toc31310121" w:history="1">
            <w:r w:rsidR="002F6D2E" w:rsidRPr="002F6D2E">
              <w:rPr>
                <w:rStyle w:val="Hyperlink"/>
                <w:rFonts w:asciiTheme="majorHAnsi" w:hAnsiTheme="majorHAnsi" w:cstheme="majorHAnsi"/>
                <w:noProof/>
              </w:rPr>
              <w:t>What sets this project apart?</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_Toc31310121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7</w:t>
            </w:r>
            <w:r w:rsidR="002F6D2E" w:rsidRPr="002F6D2E">
              <w:rPr>
                <w:rFonts w:asciiTheme="majorHAnsi" w:hAnsiTheme="majorHAnsi" w:cstheme="majorHAnsi"/>
                <w:noProof/>
                <w:webHidden/>
              </w:rPr>
              <w:fldChar w:fldCharType="end"/>
            </w:r>
          </w:hyperlink>
        </w:p>
        <w:p w14:paraId="7B4FE0B6" w14:textId="30E80750" w:rsidR="002F6D2E" w:rsidRPr="002F6D2E" w:rsidRDefault="004D2249">
          <w:pPr>
            <w:pStyle w:val="Verzeichnis1"/>
            <w:rPr>
              <w:rFonts w:asciiTheme="majorHAnsi" w:eastAsiaTheme="minorEastAsia" w:hAnsiTheme="majorHAnsi" w:cstheme="majorHAnsi"/>
              <w:noProof/>
              <w:lang w:val="de-CH"/>
            </w:rPr>
          </w:pPr>
          <w:hyperlink w:anchor="_Toc31310122" w:history="1">
            <w:r w:rsidR="002F6D2E" w:rsidRPr="002F6D2E">
              <w:rPr>
                <w:rStyle w:val="Hyperlink"/>
                <w:rFonts w:asciiTheme="majorHAnsi" w:hAnsiTheme="majorHAnsi" w:cstheme="majorHAnsi"/>
                <w:noProof/>
              </w:rPr>
              <w:t>Graphics &amp; Art</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_Toc31310122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8</w:t>
            </w:r>
            <w:r w:rsidR="002F6D2E" w:rsidRPr="002F6D2E">
              <w:rPr>
                <w:rFonts w:asciiTheme="majorHAnsi" w:hAnsiTheme="majorHAnsi" w:cstheme="majorHAnsi"/>
                <w:noProof/>
                <w:webHidden/>
              </w:rPr>
              <w:fldChar w:fldCharType="end"/>
            </w:r>
          </w:hyperlink>
        </w:p>
        <w:p w14:paraId="426CA87E" w14:textId="0CAF7597" w:rsidR="002F6D2E" w:rsidRPr="002F6D2E" w:rsidRDefault="004D2249">
          <w:pPr>
            <w:pStyle w:val="Verzeichnis2"/>
            <w:tabs>
              <w:tab w:val="right" w:leader="dot" w:pos="9350"/>
            </w:tabs>
            <w:rPr>
              <w:rFonts w:asciiTheme="majorHAnsi" w:eastAsiaTheme="minorEastAsia" w:hAnsiTheme="majorHAnsi" w:cstheme="majorHAnsi"/>
              <w:noProof/>
              <w:lang w:val="de-CH"/>
            </w:rPr>
          </w:pPr>
          <w:hyperlink w:anchor="_Toc31310123" w:history="1">
            <w:r w:rsidR="002F6D2E" w:rsidRPr="002F6D2E">
              <w:rPr>
                <w:rStyle w:val="Hyperlink"/>
                <w:rFonts w:asciiTheme="majorHAnsi" w:hAnsiTheme="majorHAnsi" w:cstheme="majorHAnsi"/>
                <w:noProof/>
              </w:rPr>
              <w:t>General</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_Toc31310123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8</w:t>
            </w:r>
            <w:r w:rsidR="002F6D2E" w:rsidRPr="002F6D2E">
              <w:rPr>
                <w:rFonts w:asciiTheme="majorHAnsi" w:hAnsiTheme="majorHAnsi" w:cstheme="majorHAnsi"/>
                <w:noProof/>
                <w:webHidden/>
              </w:rPr>
              <w:fldChar w:fldCharType="end"/>
            </w:r>
          </w:hyperlink>
        </w:p>
        <w:p w14:paraId="5D88C5B5" w14:textId="3560C3C8" w:rsidR="002F6D2E" w:rsidRPr="002F6D2E" w:rsidRDefault="004D2249">
          <w:pPr>
            <w:pStyle w:val="Verzeichnis2"/>
            <w:tabs>
              <w:tab w:val="right" w:leader="dot" w:pos="9350"/>
            </w:tabs>
            <w:rPr>
              <w:rFonts w:asciiTheme="majorHAnsi" w:eastAsiaTheme="minorEastAsia" w:hAnsiTheme="majorHAnsi" w:cstheme="majorHAnsi"/>
              <w:noProof/>
              <w:lang w:val="de-CH"/>
            </w:rPr>
          </w:pPr>
          <w:hyperlink w:anchor="_Toc31310124" w:history="1">
            <w:r w:rsidR="002F6D2E" w:rsidRPr="002F6D2E">
              <w:rPr>
                <w:rStyle w:val="Hyperlink"/>
                <w:rFonts w:asciiTheme="majorHAnsi" w:hAnsiTheme="majorHAnsi" w:cstheme="majorHAnsi"/>
                <w:noProof/>
              </w:rPr>
              <w:t>Characters (Penguins)</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_Toc31310124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9</w:t>
            </w:r>
            <w:r w:rsidR="002F6D2E" w:rsidRPr="002F6D2E">
              <w:rPr>
                <w:rFonts w:asciiTheme="majorHAnsi" w:hAnsiTheme="majorHAnsi" w:cstheme="majorHAnsi"/>
                <w:noProof/>
                <w:webHidden/>
              </w:rPr>
              <w:fldChar w:fldCharType="end"/>
            </w:r>
          </w:hyperlink>
        </w:p>
        <w:p w14:paraId="6315AC16" w14:textId="21E59709" w:rsidR="002F6D2E" w:rsidRPr="002F6D2E" w:rsidRDefault="004D2249">
          <w:pPr>
            <w:pStyle w:val="Verzeichnis2"/>
            <w:tabs>
              <w:tab w:val="right" w:leader="dot" w:pos="9350"/>
            </w:tabs>
            <w:rPr>
              <w:rFonts w:asciiTheme="majorHAnsi" w:eastAsiaTheme="minorEastAsia" w:hAnsiTheme="majorHAnsi" w:cstheme="majorHAnsi"/>
              <w:noProof/>
              <w:lang w:val="de-CH"/>
            </w:rPr>
          </w:pPr>
          <w:hyperlink w:anchor="_Toc31310125" w:history="1">
            <w:r w:rsidR="002F6D2E" w:rsidRPr="002F6D2E">
              <w:rPr>
                <w:rStyle w:val="Hyperlink"/>
                <w:rFonts w:asciiTheme="majorHAnsi" w:hAnsiTheme="majorHAnsi" w:cstheme="majorHAnsi"/>
                <w:noProof/>
              </w:rPr>
              <w:t>Interface</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_Toc31310125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9</w:t>
            </w:r>
            <w:r w:rsidR="002F6D2E" w:rsidRPr="002F6D2E">
              <w:rPr>
                <w:rFonts w:asciiTheme="majorHAnsi" w:hAnsiTheme="majorHAnsi" w:cstheme="majorHAnsi"/>
                <w:noProof/>
                <w:webHidden/>
              </w:rPr>
              <w:fldChar w:fldCharType="end"/>
            </w:r>
          </w:hyperlink>
        </w:p>
        <w:p w14:paraId="5177A115" w14:textId="01FD1A45" w:rsidR="002F6D2E" w:rsidRPr="002F6D2E" w:rsidRDefault="004D2249">
          <w:pPr>
            <w:pStyle w:val="Verzeichnis3"/>
            <w:tabs>
              <w:tab w:val="right" w:leader="dot" w:pos="9350"/>
            </w:tabs>
            <w:rPr>
              <w:rFonts w:asciiTheme="majorHAnsi" w:hAnsiTheme="majorHAnsi" w:cstheme="majorHAnsi"/>
              <w:noProof/>
            </w:rPr>
          </w:pPr>
          <w:hyperlink w:anchor="_Toc31310126" w:history="1">
            <w:r w:rsidR="002F6D2E" w:rsidRPr="002F6D2E">
              <w:rPr>
                <w:rStyle w:val="Hyperlink"/>
                <w:rFonts w:asciiTheme="majorHAnsi" w:hAnsiTheme="majorHAnsi" w:cstheme="majorHAnsi"/>
                <w:noProof/>
              </w:rPr>
              <w:t>Menu</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_Toc31310126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9</w:t>
            </w:r>
            <w:r w:rsidR="002F6D2E" w:rsidRPr="002F6D2E">
              <w:rPr>
                <w:rFonts w:asciiTheme="majorHAnsi" w:hAnsiTheme="majorHAnsi" w:cstheme="majorHAnsi"/>
                <w:noProof/>
                <w:webHidden/>
              </w:rPr>
              <w:fldChar w:fldCharType="end"/>
            </w:r>
          </w:hyperlink>
        </w:p>
        <w:p w14:paraId="756B7B57" w14:textId="1A286C37" w:rsidR="002F6D2E" w:rsidRPr="002F6D2E" w:rsidRDefault="004D2249">
          <w:pPr>
            <w:pStyle w:val="Verzeichnis3"/>
            <w:tabs>
              <w:tab w:val="right" w:leader="dot" w:pos="9350"/>
            </w:tabs>
            <w:rPr>
              <w:rFonts w:asciiTheme="majorHAnsi" w:hAnsiTheme="majorHAnsi" w:cstheme="majorHAnsi"/>
              <w:noProof/>
            </w:rPr>
          </w:pPr>
          <w:hyperlink w:anchor="_Toc31310127" w:history="1">
            <w:r w:rsidR="002F6D2E" w:rsidRPr="002F6D2E">
              <w:rPr>
                <w:rStyle w:val="Hyperlink"/>
                <w:rFonts w:asciiTheme="majorHAnsi" w:hAnsiTheme="majorHAnsi" w:cstheme="majorHAnsi"/>
                <w:noProof/>
              </w:rPr>
              <w:t>Game</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_Toc31310127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9</w:t>
            </w:r>
            <w:r w:rsidR="002F6D2E" w:rsidRPr="002F6D2E">
              <w:rPr>
                <w:rFonts w:asciiTheme="majorHAnsi" w:hAnsiTheme="majorHAnsi" w:cstheme="majorHAnsi"/>
                <w:noProof/>
                <w:webHidden/>
              </w:rPr>
              <w:fldChar w:fldCharType="end"/>
            </w:r>
          </w:hyperlink>
        </w:p>
        <w:p w14:paraId="3767BB35" w14:textId="0286ECA4" w:rsidR="002F6D2E" w:rsidRPr="002F6D2E" w:rsidRDefault="004D2249">
          <w:pPr>
            <w:pStyle w:val="Verzeichnis1"/>
            <w:rPr>
              <w:rFonts w:asciiTheme="majorHAnsi" w:eastAsiaTheme="minorEastAsia" w:hAnsiTheme="majorHAnsi" w:cstheme="majorHAnsi"/>
              <w:noProof/>
              <w:lang w:val="de-CH"/>
            </w:rPr>
          </w:pPr>
          <w:hyperlink w:anchor="_Toc31310128" w:history="1">
            <w:r w:rsidR="002F6D2E" w:rsidRPr="002F6D2E">
              <w:rPr>
                <w:rStyle w:val="Hyperlink"/>
                <w:rFonts w:asciiTheme="majorHAnsi" w:hAnsiTheme="majorHAnsi" w:cstheme="majorHAnsi"/>
                <w:noProof/>
              </w:rPr>
              <w:t>Music &amp; Sound</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_Toc31310128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11</w:t>
            </w:r>
            <w:r w:rsidR="002F6D2E" w:rsidRPr="002F6D2E">
              <w:rPr>
                <w:rFonts w:asciiTheme="majorHAnsi" w:hAnsiTheme="majorHAnsi" w:cstheme="majorHAnsi"/>
                <w:noProof/>
                <w:webHidden/>
              </w:rPr>
              <w:fldChar w:fldCharType="end"/>
            </w:r>
          </w:hyperlink>
        </w:p>
        <w:p w14:paraId="2185AACF" w14:textId="7BC94F98" w:rsidR="002F6D2E" w:rsidRPr="002F6D2E" w:rsidRDefault="004D2249">
          <w:pPr>
            <w:pStyle w:val="Verzeichnis2"/>
            <w:tabs>
              <w:tab w:val="right" w:leader="dot" w:pos="9350"/>
            </w:tabs>
            <w:rPr>
              <w:rFonts w:asciiTheme="majorHAnsi" w:eastAsiaTheme="minorEastAsia" w:hAnsiTheme="majorHAnsi" w:cstheme="majorHAnsi"/>
              <w:noProof/>
              <w:lang w:val="de-CH"/>
            </w:rPr>
          </w:pPr>
          <w:hyperlink w:anchor="_Toc31310129" w:history="1">
            <w:r w:rsidR="002F6D2E" w:rsidRPr="002F6D2E">
              <w:rPr>
                <w:rStyle w:val="Hyperlink"/>
                <w:rFonts w:asciiTheme="majorHAnsi" w:hAnsiTheme="majorHAnsi" w:cstheme="majorHAnsi"/>
                <w:noProof/>
              </w:rPr>
              <w:t>Music</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_Toc31310129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11</w:t>
            </w:r>
            <w:r w:rsidR="002F6D2E" w:rsidRPr="002F6D2E">
              <w:rPr>
                <w:rFonts w:asciiTheme="majorHAnsi" w:hAnsiTheme="majorHAnsi" w:cstheme="majorHAnsi"/>
                <w:noProof/>
                <w:webHidden/>
              </w:rPr>
              <w:fldChar w:fldCharType="end"/>
            </w:r>
          </w:hyperlink>
        </w:p>
        <w:p w14:paraId="1FF696C6" w14:textId="41823A06" w:rsidR="002F6D2E" w:rsidRPr="002F6D2E" w:rsidRDefault="004D2249">
          <w:pPr>
            <w:pStyle w:val="Verzeichnis2"/>
            <w:tabs>
              <w:tab w:val="right" w:leader="dot" w:pos="9350"/>
            </w:tabs>
            <w:rPr>
              <w:rFonts w:asciiTheme="majorHAnsi" w:eastAsiaTheme="minorEastAsia" w:hAnsiTheme="majorHAnsi" w:cstheme="majorHAnsi"/>
              <w:noProof/>
              <w:lang w:val="de-CH"/>
            </w:rPr>
          </w:pPr>
          <w:hyperlink w:anchor="_Toc31310130" w:history="1">
            <w:r w:rsidR="002F6D2E" w:rsidRPr="002F6D2E">
              <w:rPr>
                <w:rStyle w:val="Hyperlink"/>
                <w:rFonts w:asciiTheme="majorHAnsi" w:hAnsiTheme="majorHAnsi" w:cstheme="majorHAnsi"/>
                <w:noProof/>
              </w:rPr>
              <w:t>Sound</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_Toc31310130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11</w:t>
            </w:r>
            <w:r w:rsidR="002F6D2E" w:rsidRPr="002F6D2E">
              <w:rPr>
                <w:rFonts w:asciiTheme="majorHAnsi" w:hAnsiTheme="majorHAnsi" w:cstheme="majorHAnsi"/>
                <w:noProof/>
                <w:webHidden/>
              </w:rPr>
              <w:fldChar w:fldCharType="end"/>
            </w:r>
          </w:hyperlink>
        </w:p>
        <w:p w14:paraId="52030006" w14:textId="0D08039F" w:rsidR="002F6D2E" w:rsidRPr="002F6D2E" w:rsidRDefault="004D2249">
          <w:pPr>
            <w:pStyle w:val="Verzeichnis1"/>
            <w:rPr>
              <w:rFonts w:asciiTheme="majorHAnsi" w:eastAsiaTheme="minorEastAsia" w:hAnsiTheme="majorHAnsi" w:cstheme="majorHAnsi"/>
              <w:noProof/>
              <w:lang w:val="de-CH"/>
            </w:rPr>
          </w:pPr>
          <w:hyperlink w:anchor="_Toc31310131" w:history="1">
            <w:r w:rsidR="002F6D2E" w:rsidRPr="002F6D2E">
              <w:rPr>
                <w:rStyle w:val="Hyperlink"/>
                <w:rFonts w:asciiTheme="majorHAnsi" w:hAnsiTheme="majorHAnsi" w:cstheme="majorHAnsi"/>
                <w:noProof/>
              </w:rPr>
              <w:t>Story and Characters</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_Toc31310131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11</w:t>
            </w:r>
            <w:r w:rsidR="002F6D2E" w:rsidRPr="002F6D2E">
              <w:rPr>
                <w:rFonts w:asciiTheme="majorHAnsi" w:hAnsiTheme="majorHAnsi" w:cstheme="majorHAnsi"/>
                <w:noProof/>
                <w:webHidden/>
              </w:rPr>
              <w:fldChar w:fldCharType="end"/>
            </w:r>
          </w:hyperlink>
        </w:p>
        <w:p w14:paraId="5824B4B4" w14:textId="6E94359F" w:rsidR="002F6D2E" w:rsidRPr="002F6D2E" w:rsidRDefault="004D2249">
          <w:pPr>
            <w:pStyle w:val="Verzeichnis2"/>
            <w:tabs>
              <w:tab w:val="right" w:leader="dot" w:pos="9350"/>
            </w:tabs>
            <w:rPr>
              <w:rFonts w:asciiTheme="majorHAnsi" w:eastAsiaTheme="minorEastAsia" w:hAnsiTheme="majorHAnsi" w:cstheme="majorHAnsi"/>
              <w:noProof/>
              <w:lang w:val="de-CH"/>
            </w:rPr>
          </w:pPr>
          <w:hyperlink w:anchor="_Toc31310132" w:history="1">
            <w:r w:rsidR="002F6D2E" w:rsidRPr="002F6D2E">
              <w:rPr>
                <w:rStyle w:val="Hyperlink"/>
                <w:rFonts w:asciiTheme="majorHAnsi" w:hAnsiTheme="majorHAnsi" w:cstheme="majorHAnsi"/>
                <w:noProof/>
              </w:rPr>
              <w:t>Story</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_Toc31310132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11</w:t>
            </w:r>
            <w:r w:rsidR="002F6D2E" w:rsidRPr="002F6D2E">
              <w:rPr>
                <w:rFonts w:asciiTheme="majorHAnsi" w:hAnsiTheme="majorHAnsi" w:cstheme="majorHAnsi"/>
                <w:noProof/>
                <w:webHidden/>
              </w:rPr>
              <w:fldChar w:fldCharType="end"/>
            </w:r>
          </w:hyperlink>
        </w:p>
        <w:p w14:paraId="13354505" w14:textId="39673320" w:rsidR="002F6D2E" w:rsidRPr="002F6D2E" w:rsidRDefault="004D2249">
          <w:pPr>
            <w:pStyle w:val="Verzeichnis2"/>
            <w:tabs>
              <w:tab w:val="right" w:leader="dot" w:pos="9350"/>
            </w:tabs>
            <w:rPr>
              <w:rFonts w:asciiTheme="majorHAnsi" w:eastAsiaTheme="minorEastAsia" w:hAnsiTheme="majorHAnsi" w:cstheme="majorHAnsi"/>
              <w:noProof/>
              <w:lang w:val="de-CH"/>
            </w:rPr>
          </w:pPr>
          <w:hyperlink w:anchor="_Toc31310133" w:history="1">
            <w:r w:rsidR="002F6D2E" w:rsidRPr="002F6D2E">
              <w:rPr>
                <w:rStyle w:val="Hyperlink"/>
                <w:rFonts w:asciiTheme="majorHAnsi" w:hAnsiTheme="majorHAnsi" w:cstheme="majorHAnsi"/>
                <w:noProof/>
              </w:rPr>
              <w:t>Characters</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_Toc31310133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11</w:t>
            </w:r>
            <w:r w:rsidR="002F6D2E" w:rsidRPr="002F6D2E">
              <w:rPr>
                <w:rFonts w:asciiTheme="majorHAnsi" w:hAnsiTheme="majorHAnsi" w:cstheme="majorHAnsi"/>
                <w:noProof/>
                <w:webHidden/>
              </w:rPr>
              <w:fldChar w:fldCharType="end"/>
            </w:r>
          </w:hyperlink>
        </w:p>
        <w:p w14:paraId="7DA58C4E" w14:textId="3A36A5FA" w:rsidR="002F6D2E" w:rsidRPr="002F6D2E" w:rsidRDefault="004D2249">
          <w:pPr>
            <w:pStyle w:val="Verzeichnis3"/>
            <w:tabs>
              <w:tab w:val="right" w:leader="dot" w:pos="9350"/>
            </w:tabs>
            <w:rPr>
              <w:rFonts w:asciiTheme="majorHAnsi" w:hAnsiTheme="majorHAnsi" w:cstheme="majorHAnsi"/>
              <w:noProof/>
            </w:rPr>
          </w:pPr>
          <w:hyperlink w:anchor="_Toc31310134" w:history="1">
            <w:r w:rsidR="002F6D2E" w:rsidRPr="002F6D2E">
              <w:rPr>
                <w:rStyle w:val="Hyperlink"/>
                <w:rFonts w:asciiTheme="majorHAnsi" w:hAnsiTheme="majorHAnsi" w:cstheme="majorHAnsi"/>
                <w:noProof/>
              </w:rPr>
              <w:t>Generally</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_Toc31310134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11</w:t>
            </w:r>
            <w:r w:rsidR="002F6D2E" w:rsidRPr="002F6D2E">
              <w:rPr>
                <w:rFonts w:asciiTheme="majorHAnsi" w:hAnsiTheme="majorHAnsi" w:cstheme="majorHAnsi"/>
                <w:noProof/>
                <w:webHidden/>
              </w:rPr>
              <w:fldChar w:fldCharType="end"/>
            </w:r>
          </w:hyperlink>
        </w:p>
        <w:p w14:paraId="53049514" w14:textId="5F678A35" w:rsidR="002F6D2E" w:rsidRPr="002F6D2E" w:rsidRDefault="004D2249">
          <w:pPr>
            <w:pStyle w:val="Verzeichnis3"/>
            <w:tabs>
              <w:tab w:val="right" w:leader="dot" w:pos="9350"/>
            </w:tabs>
            <w:rPr>
              <w:rFonts w:asciiTheme="majorHAnsi" w:hAnsiTheme="majorHAnsi" w:cstheme="majorHAnsi"/>
              <w:noProof/>
            </w:rPr>
          </w:pPr>
          <w:hyperlink w:anchor="_Toc31310135" w:history="1">
            <w:r w:rsidR="002F6D2E" w:rsidRPr="002F6D2E">
              <w:rPr>
                <w:rStyle w:val="Hyperlink"/>
                <w:rFonts w:asciiTheme="majorHAnsi" w:hAnsiTheme="majorHAnsi" w:cstheme="majorHAnsi"/>
                <w:noProof/>
              </w:rPr>
              <w:t>Emperor penguins</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_Toc31310135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11</w:t>
            </w:r>
            <w:r w:rsidR="002F6D2E" w:rsidRPr="002F6D2E">
              <w:rPr>
                <w:rFonts w:asciiTheme="majorHAnsi" w:hAnsiTheme="majorHAnsi" w:cstheme="majorHAnsi"/>
                <w:noProof/>
                <w:webHidden/>
              </w:rPr>
              <w:fldChar w:fldCharType="end"/>
            </w:r>
          </w:hyperlink>
        </w:p>
        <w:p w14:paraId="71D80D22" w14:textId="4E7419DC" w:rsidR="002F6D2E" w:rsidRPr="002F6D2E" w:rsidRDefault="004D2249">
          <w:pPr>
            <w:pStyle w:val="Verzeichnis3"/>
            <w:tabs>
              <w:tab w:val="right" w:leader="dot" w:pos="9350"/>
            </w:tabs>
            <w:rPr>
              <w:rFonts w:asciiTheme="majorHAnsi" w:hAnsiTheme="majorHAnsi" w:cstheme="majorHAnsi"/>
              <w:noProof/>
            </w:rPr>
          </w:pPr>
          <w:hyperlink w:anchor="_Toc31310136" w:history="1">
            <w:r w:rsidR="002F6D2E" w:rsidRPr="002F6D2E">
              <w:rPr>
                <w:rStyle w:val="Hyperlink"/>
                <w:rFonts w:asciiTheme="majorHAnsi" w:hAnsiTheme="majorHAnsi" w:cstheme="majorHAnsi"/>
                <w:noProof/>
              </w:rPr>
              <w:t>Chinstrap penguins</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_Toc31310136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11</w:t>
            </w:r>
            <w:r w:rsidR="002F6D2E" w:rsidRPr="002F6D2E">
              <w:rPr>
                <w:rFonts w:asciiTheme="majorHAnsi" w:hAnsiTheme="majorHAnsi" w:cstheme="majorHAnsi"/>
                <w:noProof/>
                <w:webHidden/>
              </w:rPr>
              <w:fldChar w:fldCharType="end"/>
            </w:r>
          </w:hyperlink>
        </w:p>
        <w:p w14:paraId="087CCEA3" w14:textId="132ADBA1" w:rsidR="002F6D2E" w:rsidRPr="002F6D2E" w:rsidRDefault="004D2249">
          <w:pPr>
            <w:pStyle w:val="Verzeichnis3"/>
            <w:tabs>
              <w:tab w:val="right" w:leader="dot" w:pos="9350"/>
            </w:tabs>
            <w:rPr>
              <w:rFonts w:asciiTheme="majorHAnsi" w:hAnsiTheme="majorHAnsi" w:cstheme="majorHAnsi"/>
              <w:noProof/>
            </w:rPr>
          </w:pPr>
          <w:hyperlink w:anchor="_Toc31310137" w:history="1">
            <w:r w:rsidR="002F6D2E" w:rsidRPr="002F6D2E">
              <w:rPr>
                <w:rStyle w:val="Hyperlink"/>
                <w:rFonts w:asciiTheme="majorHAnsi" w:hAnsiTheme="majorHAnsi" w:cstheme="majorHAnsi"/>
                <w:noProof/>
              </w:rPr>
              <w:t>Rockhopper penguins</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_Toc31310137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12</w:t>
            </w:r>
            <w:r w:rsidR="002F6D2E" w:rsidRPr="002F6D2E">
              <w:rPr>
                <w:rFonts w:asciiTheme="majorHAnsi" w:hAnsiTheme="majorHAnsi" w:cstheme="majorHAnsi"/>
                <w:noProof/>
                <w:webHidden/>
              </w:rPr>
              <w:fldChar w:fldCharType="end"/>
            </w:r>
          </w:hyperlink>
        </w:p>
        <w:p w14:paraId="370FEB4D" w14:textId="406B4CD0" w:rsidR="002F6D2E" w:rsidRPr="002F6D2E" w:rsidRDefault="004D2249">
          <w:pPr>
            <w:pStyle w:val="Verzeichnis3"/>
            <w:tabs>
              <w:tab w:val="right" w:leader="dot" w:pos="9350"/>
            </w:tabs>
            <w:rPr>
              <w:rFonts w:asciiTheme="majorHAnsi" w:hAnsiTheme="majorHAnsi" w:cstheme="majorHAnsi"/>
              <w:noProof/>
            </w:rPr>
          </w:pPr>
          <w:hyperlink w:anchor="_Toc31310138" w:history="1">
            <w:r w:rsidR="002F6D2E" w:rsidRPr="002F6D2E">
              <w:rPr>
                <w:rStyle w:val="Hyperlink"/>
                <w:rFonts w:asciiTheme="majorHAnsi" w:hAnsiTheme="majorHAnsi" w:cstheme="majorHAnsi"/>
                <w:noProof/>
              </w:rPr>
              <w:t>Jackass penguins</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_Toc31310138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12</w:t>
            </w:r>
            <w:r w:rsidR="002F6D2E" w:rsidRPr="002F6D2E">
              <w:rPr>
                <w:rFonts w:asciiTheme="majorHAnsi" w:hAnsiTheme="majorHAnsi" w:cstheme="majorHAnsi"/>
                <w:noProof/>
                <w:webHidden/>
              </w:rPr>
              <w:fldChar w:fldCharType="end"/>
            </w:r>
          </w:hyperlink>
        </w:p>
        <w:p w14:paraId="78C2C9A1" w14:textId="1B252ABF" w:rsidR="002F6D2E" w:rsidRPr="002F6D2E" w:rsidRDefault="004D2249">
          <w:pPr>
            <w:pStyle w:val="Verzeichnis1"/>
            <w:rPr>
              <w:rFonts w:asciiTheme="majorHAnsi" w:eastAsiaTheme="minorEastAsia" w:hAnsiTheme="majorHAnsi" w:cstheme="majorHAnsi"/>
              <w:noProof/>
              <w:lang w:val="de-CH"/>
            </w:rPr>
          </w:pPr>
          <w:hyperlink w:anchor="_Toc31310139" w:history="1">
            <w:r w:rsidR="002F6D2E" w:rsidRPr="002F6D2E">
              <w:rPr>
                <w:rStyle w:val="Hyperlink"/>
                <w:rFonts w:asciiTheme="majorHAnsi" w:hAnsiTheme="majorHAnsi" w:cstheme="majorHAnsi"/>
                <w:noProof/>
              </w:rPr>
              <w:t>Game Elements</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_Toc31310139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13</w:t>
            </w:r>
            <w:r w:rsidR="002F6D2E" w:rsidRPr="002F6D2E">
              <w:rPr>
                <w:rFonts w:asciiTheme="majorHAnsi" w:hAnsiTheme="majorHAnsi" w:cstheme="majorHAnsi"/>
                <w:noProof/>
                <w:webHidden/>
              </w:rPr>
              <w:fldChar w:fldCharType="end"/>
            </w:r>
          </w:hyperlink>
        </w:p>
        <w:p w14:paraId="63BE0B77" w14:textId="7383246E" w:rsidR="002F6D2E" w:rsidRPr="002F6D2E" w:rsidRDefault="004D2249">
          <w:pPr>
            <w:pStyle w:val="Verzeichnis2"/>
            <w:tabs>
              <w:tab w:val="right" w:leader="dot" w:pos="9350"/>
            </w:tabs>
            <w:rPr>
              <w:rFonts w:asciiTheme="majorHAnsi" w:eastAsiaTheme="minorEastAsia" w:hAnsiTheme="majorHAnsi" w:cstheme="majorHAnsi"/>
              <w:noProof/>
              <w:lang w:val="de-CH"/>
            </w:rPr>
          </w:pPr>
          <w:hyperlink w:anchor="_Toc31310140" w:history="1">
            <w:r w:rsidR="002F6D2E" w:rsidRPr="002F6D2E">
              <w:rPr>
                <w:rStyle w:val="Hyperlink"/>
                <w:rFonts w:asciiTheme="majorHAnsi" w:hAnsiTheme="majorHAnsi" w:cstheme="majorHAnsi"/>
                <w:noProof/>
              </w:rPr>
              <w:t>Penguin (Player)</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_Toc31310140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13</w:t>
            </w:r>
            <w:r w:rsidR="002F6D2E" w:rsidRPr="002F6D2E">
              <w:rPr>
                <w:rFonts w:asciiTheme="majorHAnsi" w:hAnsiTheme="majorHAnsi" w:cstheme="majorHAnsi"/>
                <w:noProof/>
                <w:webHidden/>
              </w:rPr>
              <w:fldChar w:fldCharType="end"/>
            </w:r>
          </w:hyperlink>
        </w:p>
        <w:p w14:paraId="0CCAB651" w14:textId="495B42E9" w:rsidR="002F6D2E" w:rsidRPr="002F6D2E" w:rsidRDefault="004D2249">
          <w:pPr>
            <w:pStyle w:val="Verzeichnis3"/>
            <w:tabs>
              <w:tab w:val="right" w:leader="dot" w:pos="9350"/>
            </w:tabs>
            <w:rPr>
              <w:rFonts w:asciiTheme="majorHAnsi" w:hAnsiTheme="majorHAnsi" w:cstheme="majorHAnsi"/>
              <w:noProof/>
            </w:rPr>
          </w:pPr>
          <w:hyperlink w:anchor="_Toc31310141" w:history="1">
            <w:r w:rsidR="002F6D2E" w:rsidRPr="002F6D2E">
              <w:rPr>
                <w:rStyle w:val="Hyperlink"/>
                <w:rFonts w:asciiTheme="majorHAnsi" w:hAnsiTheme="majorHAnsi" w:cstheme="majorHAnsi"/>
                <w:noProof/>
              </w:rPr>
              <w:t>Properties</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_Toc31310141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13</w:t>
            </w:r>
            <w:r w:rsidR="002F6D2E" w:rsidRPr="002F6D2E">
              <w:rPr>
                <w:rFonts w:asciiTheme="majorHAnsi" w:hAnsiTheme="majorHAnsi" w:cstheme="majorHAnsi"/>
                <w:noProof/>
                <w:webHidden/>
              </w:rPr>
              <w:fldChar w:fldCharType="end"/>
            </w:r>
          </w:hyperlink>
        </w:p>
        <w:p w14:paraId="57C0EBFC" w14:textId="41D5B5EF" w:rsidR="002F6D2E" w:rsidRPr="002F6D2E" w:rsidRDefault="004D2249">
          <w:pPr>
            <w:pStyle w:val="Verzeichnis3"/>
            <w:tabs>
              <w:tab w:val="right" w:leader="dot" w:pos="9350"/>
            </w:tabs>
            <w:rPr>
              <w:rFonts w:asciiTheme="majorHAnsi" w:hAnsiTheme="majorHAnsi" w:cstheme="majorHAnsi"/>
              <w:noProof/>
            </w:rPr>
          </w:pPr>
          <w:hyperlink w:anchor="_Toc31310142" w:history="1">
            <w:r w:rsidR="002F6D2E" w:rsidRPr="002F6D2E">
              <w:rPr>
                <w:rStyle w:val="Hyperlink"/>
                <w:rFonts w:asciiTheme="majorHAnsi" w:hAnsiTheme="majorHAnsi" w:cstheme="majorHAnsi"/>
                <w:noProof/>
              </w:rPr>
              <w:t>Behaviors</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_Toc31310142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13</w:t>
            </w:r>
            <w:r w:rsidR="002F6D2E" w:rsidRPr="002F6D2E">
              <w:rPr>
                <w:rFonts w:asciiTheme="majorHAnsi" w:hAnsiTheme="majorHAnsi" w:cstheme="majorHAnsi"/>
                <w:noProof/>
                <w:webHidden/>
              </w:rPr>
              <w:fldChar w:fldCharType="end"/>
            </w:r>
          </w:hyperlink>
        </w:p>
        <w:p w14:paraId="1F2A02FB" w14:textId="2182F73A" w:rsidR="002F6D2E" w:rsidRPr="002F6D2E" w:rsidRDefault="004D2249">
          <w:pPr>
            <w:pStyle w:val="Verzeichnis3"/>
            <w:tabs>
              <w:tab w:val="right" w:leader="dot" w:pos="9350"/>
            </w:tabs>
            <w:rPr>
              <w:rFonts w:asciiTheme="majorHAnsi" w:hAnsiTheme="majorHAnsi" w:cstheme="majorHAnsi"/>
              <w:noProof/>
            </w:rPr>
          </w:pPr>
          <w:hyperlink w:anchor="_Toc31310143" w:history="1">
            <w:r w:rsidR="002F6D2E" w:rsidRPr="002F6D2E">
              <w:rPr>
                <w:rStyle w:val="Hyperlink"/>
                <w:rFonts w:asciiTheme="majorHAnsi" w:hAnsiTheme="majorHAnsi" w:cstheme="majorHAnsi"/>
                <w:noProof/>
              </w:rPr>
              <w:t>Relationships</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_Toc31310143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13</w:t>
            </w:r>
            <w:r w:rsidR="002F6D2E" w:rsidRPr="002F6D2E">
              <w:rPr>
                <w:rFonts w:asciiTheme="majorHAnsi" w:hAnsiTheme="majorHAnsi" w:cstheme="majorHAnsi"/>
                <w:noProof/>
                <w:webHidden/>
              </w:rPr>
              <w:fldChar w:fldCharType="end"/>
            </w:r>
          </w:hyperlink>
        </w:p>
        <w:p w14:paraId="29C12842" w14:textId="6F65A18E" w:rsidR="002F6D2E" w:rsidRPr="002F6D2E" w:rsidRDefault="004D2249">
          <w:pPr>
            <w:pStyle w:val="Verzeichnis2"/>
            <w:tabs>
              <w:tab w:val="right" w:leader="dot" w:pos="9350"/>
            </w:tabs>
            <w:rPr>
              <w:rFonts w:asciiTheme="majorHAnsi" w:eastAsiaTheme="minorEastAsia" w:hAnsiTheme="majorHAnsi" w:cstheme="majorHAnsi"/>
              <w:noProof/>
              <w:lang w:val="de-CH"/>
            </w:rPr>
          </w:pPr>
          <w:hyperlink w:anchor="_Toc31310144" w:history="1">
            <w:r w:rsidR="002F6D2E" w:rsidRPr="002F6D2E">
              <w:rPr>
                <w:rStyle w:val="Hyperlink"/>
                <w:rFonts w:asciiTheme="majorHAnsi" w:hAnsiTheme="majorHAnsi" w:cstheme="majorHAnsi"/>
                <w:noProof/>
              </w:rPr>
              <w:t>Water cannon</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_Toc31310144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13</w:t>
            </w:r>
            <w:r w:rsidR="002F6D2E" w:rsidRPr="002F6D2E">
              <w:rPr>
                <w:rFonts w:asciiTheme="majorHAnsi" w:hAnsiTheme="majorHAnsi" w:cstheme="majorHAnsi"/>
                <w:noProof/>
                <w:webHidden/>
              </w:rPr>
              <w:fldChar w:fldCharType="end"/>
            </w:r>
          </w:hyperlink>
        </w:p>
        <w:p w14:paraId="723233FB" w14:textId="1D519DD9" w:rsidR="002F6D2E" w:rsidRPr="002F6D2E" w:rsidRDefault="004D2249">
          <w:pPr>
            <w:pStyle w:val="Verzeichnis3"/>
            <w:tabs>
              <w:tab w:val="right" w:leader="dot" w:pos="9350"/>
            </w:tabs>
            <w:rPr>
              <w:rFonts w:asciiTheme="majorHAnsi" w:hAnsiTheme="majorHAnsi" w:cstheme="majorHAnsi"/>
              <w:noProof/>
            </w:rPr>
          </w:pPr>
          <w:hyperlink w:anchor="_Toc31310145" w:history="1">
            <w:r w:rsidR="002F6D2E" w:rsidRPr="002F6D2E">
              <w:rPr>
                <w:rStyle w:val="Hyperlink"/>
                <w:rFonts w:asciiTheme="majorHAnsi" w:hAnsiTheme="majorHAnsi" w:cstheme="majorHAnsi"/>
                <w:noProof/>
              </w:rPr>
              <w:t>Properties</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_Toc31310145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13</w:t>
            </w:r>
            <w:r w:rsidR="002F6D2E" w:rsidRPr="002F6D2E">
              <w:rPr>
                <w:rFonts w:asciiTheme="majorHAnsi" w:hAnsiTheme="majorHAnsi" w:cstheme="majorHAnsi"/>
                <w:noProof/>
                <w:webHidden/>
              </w:rPr>
              <w:fldChar w:fldCharType="end"/>
            </w:r>
          </w:hyperlink>
        </w:p>
        <w:p w14:paraId="0B011361" w14:textId="2BADCFE2" w:rsidR="002F6D2E" w:rsidRPr="002F6D2E" w:rsidRDefault="004D2249">
          <w:pPr>
            <w:pStyle w:val="Verzeichnis3"/>
            <w:tabs>
              <w:tab w:val="right" w:leader="dot" w:pos="9350"/>
            </w:tabs>
            <w:rPr>
              <w:rFonts w:asciiTheme="majorHAnsi" w:hAnsiTheme="majorHAnsi" w:cstheme="majorHAnsi"/>
              <w:noProof/>
            </w:rPr>
          </w:pPr>
          <w:hyperlink w:anchor="_Toc31310146" w:history="1">
            <w:r w:rsidR="002F6D2E" w:rsidRPr="002F6D2E">
              <w:rPr>
                <w:rStyle w:val="Hyperlink"/>
                <w:rFonts w:asciiTheme="majorHAnsi" w:hAnsiTheme="majorHAnsi" w:cstheme="majorHAnsi"/>
                <w:noProof/>
              </w:rPr>
              <w:t>Behaviors</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_Toc31310146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13</w:t>
            </w:r>
            <w:r w:rsidR="002F6D2E" w:rsidRPr="002F6D2E">
              <w:rPr>
                <w:rFonts w:asciiTheme="majorHAnsi" w:hAnsiTheme="majorHAnsi" w:cstheme="majorHAnsi"/>
                <w:noProof/>
                <w:webHidden/>
              </w:rPr>
              <w:fldChar w:fldCharType="end"/>
            </w:r>
          </w:hyperlink>
        </w:p>
        <w:p w14:paraId="435138FE" w14:textId="1D0D71B7" w:rsidR="002F6D2E" w:rsidRPr="002F6D2E" w:rsidRDefault="004D2249">
          <w:pPr>
            <w:pStyle w:val="Verzeichnis3"/>
            <w:tabs>
              <w:tab w:val="right" w:leader="dot" w:pos="9350"/>
            </w:tabs>
            <w:rPr>
              <w:rFonts w:asciiTheme="majorHAnsi" w:hAnsiTheme="majorHAnsi" w:cstheme="majorHAnsi"/>
              <w:noProof/>
            </w:rPr>
          </w:pPr>
          <w:hyperlink w:anchor="_Toc31310147" w:history="1">
            <w:r w:rsidR="002F6D2E" w:rsidRPr="002F6D2E">
              <w:rPr>
                <w:rStyle w:val="Hyperlink"/>
                <w:rFonts w:asciiTheme="majorHAnsi" w:hAnsiTheme="majorHAnsi" w:cstheme="majorHAnsi"/>
                <w:noProof/>
              </w:rPr>
              <w:t>Relationships</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_Toc31310147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13</w:t>
            </w:r>
            <w:r w:rsidR="002F6D2E" w:rsidRPr="002F6D2E">
              <w:rPr>
                <w:rFonts w:asciiTheme="majorHAnsi" w:hAnsiTheme="majorHAnsi" w:cstheme="majorHAnsi"/>
                <w:noProof/>
                <w:webHidden/>
              </w:rPr>
              <w:fldChar w:fldCharType="end"/>
            </w:r>
          </w:hyperlink>
        </w:p>
        <w:p w14:paraId="1E04506D" w14:textId="440C8E04" w:rsidR="002F6D2E" w:rsidRPr="002F6D2E" w:rsidRDefault="004D2249">
          <w:pPr>
            <w:pStyle w:val="Verzeichnis2"/>
            <w:tabs>
              <w:tab w:val="right" w:leader="dot" w:pos="9350"/>
            </w:tabs>
            <w:rPr>
              <w:rFonts w:asciiTheme="majorHAnsi" w:eastAsiaTheme="minorEastAsia" w:hAnsiTheme="majorHAnsi" w:cstheme="majorHAnsi"/>
              <w:noProof/>
              <w:lang w:val="de-CH"/>
            </w:rPr>
          </w:pPr>
          <w:hyperlink w:anchor="_Toc31310148" w:history="1">
            <w:r w:rsidR="002F6D2E" w:rsidRPr="002F6D2E">
              <w:rPr>
                <w:rStyle w:val="Hyperlink"/>
                <w:rFonts w:asciiTheme="majorHAnsi" w:hAnsiTheme="majorHAnsi" w:cstheme="majorHAnsi"/>
                <w:noProof/>
              </w:rPr>
              <w:t>Destroyable ice platforms</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_Toc31310148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13</w:t>
            </w:r>
            <w:r w:rsidR="002F6D2E" w:rsidRPr="002F6D2E">
              <w:rPr>
                <w:rFonts w:asciiTheme="majorHAnsi" w:hAnsiTheme="majorHAnsi" w:cstheme="majorHAnsi"/>
                <w:noProof/>
                <w:webHidden/>
              </w:rPr>
              <w:fldChar w:fldCharType="end"/>
            </w:r>
          </w:hyperlink>
        </w:p>
        <w:p w14:paraId="268E2B82" w14:textId="161F162B" w:rsidR="002F6D2E" w:rsidRPr="002F6D2E" w:rsidRDefault="004D2249">
          <w:pPr>
            <w:pStyle w:val="Verzeichnis3"/>
            <w:tabs>
              <w:tab w:val="right" w:leader="dot" w:pos="9350"/>
            </w:tabs>
            <w:rPr>
              <w:rFonts w:asciiTheme="majorHAnsi" w:hAnsiTheme="majorHAnsi" w:cstheme="majorHAnsi"/>
              <w:noProof/>
            </w:rPr>
          </w:pPr>
          <w:hyperlink w:anchor="_Toc31310149" w:history="1">
            <w:r w:rsidR="002F6D2E" w:rsidRPr="002F6D2E">
              <w:rPr>
                <w:rStyle w:val="Hyperlink"/>
                <w:rFonts w:asciiTheme="majorHAnsi" w:hAnsiTheme="majorHAnsi" w:cstheme="majorHAnsi"/>
                <w:noProof/>
              </w:rPr>
              <w:t>Properties</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_Toc31310149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13</w:t>
            </w:r>
            <w:r w:rsidR="002F6D2E" w:rsidRPr="002F6D2E">
              <w:rPr>
                <w:rFonts w:asciiTheme="majorHAnsi" w:hAnsiTheme="majorHAnsi" w:cstheme="majorHAnsi"/>
                <w:noProof/>
                <w:webHidden/>
              </w:rPr>
              <w:fldChar w:fldCharType="end"/>
            </w:r>
          </w:hyperlink>
        </w:p>
        <w:p w14:paraId="3727DFC3" w14:textId="4D548B37" w:rsidR="002F6D2E" w:rsidRPr="002F6D2E" w:rsidRDefault="004D2249">
          <w:pPr>
            <w:pStyle w:val="Verzeichnis3"/>
            <w:tabs>
              <w:tab w:val="right" w:leader="dot" w:pos="9350"/>
            </w:tabs>
            <w:rPr>
              <w:rFonts w:asciiTheme="majorHAnsi" w:hAnsiTheme="majorHAnsi" w:cstheme="majorHAnsi"/>
              <w:noProof/>
            </w:rPr>
          </w:pPr>
          <w:hyperlink w:anchor="_Toc31310150" w:history="1">
            <w:r w:rsidR="002F6D2E" w:rsidRPr="002F6D2E">
              <w:rPr>
                <w:rStyle w:val="Hyperlink"/>
                <w:rFonts w:asciiTheme="majorHAnsi" w:hAnsiTheme="majorHAnsi" w:cstheme="majorHAnsi"/>
                <w:noProof/>
              </w:rPr>
              <w:t>Behaviors</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_Toc31310150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14</w:t>
            </w:r>
            <w:r w:rsidR="002F6D2E" w:rsidRPr="002F6D2E">
              <w:rPr>
                <w:rFonts w:asciiTheme="majorHAnsi" w:hAnsiTheme="majorHAnsi" w:cstheme="majorHAnsi"/>
                <w:noProof/>
                <w:webHidden/>
              </w:rPr>
              <w:fldChar w:fldCharType="end"/>
            </w:r>
          </w:hyperlink>
        </w:p>
        <w:p w14:paraId="0FC004E6" w14:textId="5DC8640C" w:rsidR="002F6D2E" w:rsidRPr="002F6D2E" w:rsidRDefault="004D2249">
          <w:pPr>
            <w:pStyle w:val="Verzeichnis3"/>
            <w:tabs>
              <w:tab w:val="right" w:leader="dot" w:pos="9350"/>
            </w:tabs>
            <w:rPr>
              <w:rFonts w:asciiTheme="majorHAnsi" w:hAnsiTheme="majorHAnsi" w:cstheme="majorHAnsi"/>
              <w:noProof/>
            </w:rPr>
          </w:pPr>
          <w:hyperlink w:anchor="_Toc31310151" w:history="1">
            <w:r w:rsidR="002F6D2E" w:rsidRPr="002F6D2E">
              <w:rPr>
                <w:rStyle w:val="Hyperlink"/>
                <w:rFonts w:asciiTheme="majorHAnsi" w:hAnsiTheme="majorHAnsi" w:cstheme="majorHAnsi"/>
                <w:noProof/>
              </w:rPr>
              <w:t>Relationships</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_Toc31310151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14</w:t>
            </w:r>
            <w:r w:rsidR="002F6D2E" w:rsidRPr="002F6D2E">
              <w:rPr>
                <w:rFonts w:asciiTheme="majorHAnsi" w:hAnsiTheme="majorHAnsi" w:cstheme="majorHAnsi"/>
                <w:noProof/>
                <w:webHidden/>
              </w:rPr>
              <w:fldChar w:fldCharType="end"/>
            </w:r>
          </w:hyperlink>
        </w:p>
        <w:p w14:paraId="5488A2DA" w14:textId="3EB6DAB6" w:rsidR="002F6D2E" w:rsidRPr="002F6D2E" w:rsidRDefault="004D2249">
          <w:pPr>
            <w:pStyle w:val="Verzeichnis2"/>
            <w:tabs>
              <w:tab w:val="right" w:leader="dot" w:pos="9350"/>
            </w:tabs>
            <w:rPr>
              <w:rFonts w:asciiTheme="majorHAnsi" w:eastAsiaTheme="minorEastAsia" w:hAnsiTheme="majorHAnsi" w:cstheme="majorHAnsi"/>
              <w:noProof/>
              <w:lang w:val="de-CH"/>
            </w:rPr>
          </w:pPr>
          <w:hyperlink w:anchor="_Toc31310152" w:history="1">
            <w:r w:rsidR="002F6D2E" w:rsidRPr="002F6D2E">
              <w:rPr>
                <w:rStyle w:val="Hyperlink"/>
                <w:rFonts w:asciiTheme="majorHAnsi" w:hAnsiTheme="majorHAnsi" w:cstheme="majorHAnsi"/>
                <w:noProof/>
              </w:rPr>
              <w:t>Mechanical platforms</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_Toc31310152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14</w:t>
            </w:r>
            <w:r w:rsidR="002F6D2E" w:rsidRPr="002F6D2E">
              <w:rPr>
                <w:rFonts w:asciiTheme="majorHAnsi" w:hAnsiTheme="majorHAnsi" w:cstheme="majorHAnsi"/>
                <w:noProof/>
                <w:webHidden/>
              </w:rPr>
              <w:fldChar w:fldCharType="end"/>
            </w:r>
          </w:hyperlink>
        </w:p>
        <w:p w14:paraId="18DC60FC" w14:textId="4E50D36F" w:rsidR="002F6D2E" w:rsidRPr="002F6D2E" w:rsidRDefault="004D2249">
          <w:pPr>
            <w:pStyle w:val="Verzeichnis3"/>
            <w:tabs>
              <w:tab w:val="right" w:leader="dot" w:pos="9350"/>
            </w:tabs>
            <w:rPr>
              <w:rFonts w:asciiTheme="majorHAnsi" w:hAnsiTheme="majorHAnsi" w:cstheme="majorHAnsi"/>
              <w:noProof/>
            </w:rPr>
          </w:pPr>
          <w:hyperlink w:anchor="_Toc31310153" w:history="1">
            <w:r w:rsidR="002F6D2E" w:rsidRPr="002F6D2E">
              <w:rPr>
                <w:rStyle w:val="Hyperlink"/>
                <w:rFonts w:asciiTheme="majorHAnsi" w:hAnsiTheme="majorHAnsi" w:cstheme="majorHAnsi"/>
                <w:noProof/>
              </w:rPr>
              <w:t>Properties</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_Toc31310153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14</w:t>
            </w:r>
            <w:r w:rsidR="002F6D2E" w:rsidRPr="002F6D2E">
              <w:rPr>
                <w:rFonts w:asciiTheme="majorHAnsi" w:hAnsiTheme="majorHAnsi" w:cstheme="majorHAnsi"/>
                <w:noProof/>
                <w:webHidden/>
              </w:rPr>
              <w:fldChar w:fldCharType="end"/>
            </w:r>
          </w:hyperlink>
        </w:p>
        <w:p w14:paraId="59816A94" w14:textId="01255C32" w:rsidR="002F6D2E" w:rsidRPr="002F6D2E" w:rsidRDefault="004D2249">
          <w:pPr>
            <w:pStyle w:val="Verzeichnis3"/>
            <w:tabs>
              <w:tab w:val="right" w:leader="dot" w:pos="9350"/>
            </w:tabs>
            <w:rPr>
              <w:rFonts w:asciiTheme="majorHAnsi" w:hAnsiTheme="majorHAnsi" w:cstheme="majorHAnsi"/>
              <w:noProof/>
            </w:rPr>
          </w:pPr>
          <w:hyperlink w:anchor="_Toc31310154" w:history="1">
            <w:r w:rsidR="002F6D2E" w:rsidRPr="002F6D2E">
              <w:rPr>
                <w:rStyle w:val="Hyperlink"/>
                <w:rFonts w:asciiTheme="majorHAnsi" w:hAnsiTheme="majorHAnsi" w:cstheme="majorHAnsi"/>
                <w:noProof/>
              </w:rPr>
              <w:t>Behaviors</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_Toc31310154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14</w:t>
            </w:r>
            <w:r w:rsidR="002F6D2E" w:rsidRPr="002F6D2E">
              <w:rPr>
                <w:rFonts w:asciiTheme="majorHAnsi" w:hAnsiTheme="majorHAnsi" w:cstheme="majorHAnsi"/>
                <w:noProof/>
                <w:webHidden/>
              </w:rPr>
              <w:fldChar w:fldCharType="end"/>
            </w:r>
          </w:hyperlink>
        </w:p>
        <w:p w14:paraId="54E29119" w14:textId="3B003A02" w:rsidR="002F6D2E" w:rsidRPr="002F6D2E" w:rsidRDefault="004D2249">
          <w:pPr>
            <w:pStyle w:val="Verzeichnis3"/>
            <w:tabs>
              <w:tab w:val="right" w:leader="dot" w:pos="9350"/>
            </w:tabs>
            <w:rPr>
              <w:rFonts w:asciiTheme="majorHAnsi" w:hAnsiTheme="majorHAnsi" w:cstheme="majorHAnsi"/>
              <w:noProof/>
            </w:rPr>
          </w:pPr>
          <w:hyperlink w:anchor="_Toc31310155" w:history="1">
            <w:r w:rsidR="002F6D2E" w:rsidRPr="002F6D2E">
              <w:rPr>
                <w:rStyle w:val="Hyperlink"/>
                <w:rFonts w:asciiTheme="majorHAnsi" w:hAnsiTheme="majorHAnsi" w:cstheme="majorHAnsi"/>
                <w:noProof/>
              </w:rPr>
              <w:t>Relationships</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_Toc31310155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14</w:t>
            </w:r>
            <w:r w:rsidR="002F6D2E" w:rsidRPr="002F6D2E">
              <w:rPr>
                <w:rFonts w:asciiTheme="majorHAnsi" w:hAnsiTheme="majorHAnsi" w:cstheme="majorHAnsi"/>
                <w:noProof/>
                <w:webHidden/>
              </w:rPr>
              <w:fldChar w:fldCharType="end"/>
            </w:r>
          </w:hyperlink>
        </w:p>
        <w:p w14:paraId="12E5440D" w14:textId="50AEF644" w:rsidR="002F6D2E" w:rsidRPr="002F6D2E" w:rsidRDefault="004D2249">
          <w:pPr>
            <w:pStyle w:val="Verzeichnis2"/>
            <w:tabs>
              <w:tab w:val="right" w:leader="dot" w:pos="9350"/>
            </w:tabs>
            <w:rPr>
              <w:rFonts w:asciiTheme="majorHAnsi" w:eastAsiaTheme="minorEastAsia" w:hAnsiTheme="majorHAnsi" w:cstheme="majorHAnsi"/>
              <w:noProof/>
              <w:lang w:val="de-CH"/>
            </w:rPr>
          </w:pPr>
          <w:hyperlink w:anchor="_Toc31310156" w:history="1">
            <w:r w:rsidR="002F6D2E" w:rsidRPr="002F6D2E">
              <w:rPr>
                <w:rStyle w:val="Hyperlink"/>
                <w:rFonts w:asciiTheme="majorHAnsi" w:hAnsiTheme="majorHAnsi" w:cstheme="majorHAnsi"/>
                <w:noProof/>
              </w:rPr>
              <w:t>Items (Powerups)</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_Toc31310156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14</w:t>
            </w:r>
            <w:r w:rsidR="002F6D2E" w:rsidRPr="002F6D2E">
              <w:rPr>
                <w:rFonts w:asciiTheme="majorHAnsi" w:hAnsiTheme="majorHAnsi" w:cstheme="majorHAnsi"/>
                <w:noProof/>
                <w:webHidden/>
              </w:rPr>
              <w:fldChar w:fldCharType="end"/>
            </w:r>
          </w:hyperlink>
        </w:p>
        <w:p w14:paraId="007063A5" w14:textId="0845FB74" w:rsidR="002F6D2E" w:rsidRPr="002F6D2E" w:rsidRDefault="004D2249">
          <w:pPr>
            <w:pStyle w:val="Verzeichnis3"/>
            <w:tabs>
              <w:tab w:val="right" w:leader="dot" w:pos="9350"/>
            </w:tabs>
            <w:rPr>
              <w:rFonts w:asciiTheme="majorHAnsi" w:hAnsiTheme="majorHAnsi" w:cstheme="majorHAnsi"/>
              <w:noProof/>
            </w:rPr>
          </w:pPr>
          <w:hyperlink w:anchor="_Toc31310157" w:history="1">
            <w:r w:rsidR="002F6D2E" w:rsidRPr="002F6D2E">
              <w:rPr>
                <w:rStyle w:val="Hyperlink"/>
                <w:rFonts w:asciiTheme="majorHAnsi" w:hAnsiTheme="majorHAnsi" w:cstheme="majorHAnsi"/>
                <w:noProof/>
              </w:rPr>
              <w:t>Properties</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_Toc31310157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14</w:t>
            </w:r>
            <w:r w:rsidR="002F6D2E" w:rsidRPr="002F6D2E">
              <w:rPr>
                <w:rFonts w:asciiTheme="majorHAnsi" w:hAnsiTheme="majorHAnsi" w:cstheme="majorHAnsi"/>
                <w:noProof/>
                <w:webHidden/>
              </w:rPr>
              <w:fldChar w:fldCharType="end"/>
            </w:r>
          </w:hyperlink>
        </w:p>
        <w:p w14:paraId="72AB57E7" w14:textId="0DE06309" w:rsidR="002F6D2E" w:rsidRPr="002F6D2E" w:rsidRDefault="004D2249">
          <w:pPr>
            <w:pStyle w:val="Verzeichnis3"/>
            <w:tabs>
              <w:tab w:val="right" w:leader="dot" w:pos="9350"/>
            </w:tabs>
            <w:rPr>
              <w:rFonts w:asciiTheme="majorHAnsi" w:hAnsiTheme="majorHAnsi" w:cstheme="majorHAnsi"/>
              <w:noProof/>
            </w:rPr>
          </w:pPr>
          <w:hyperlink w:anchor="_Toc31310158" w:history="1">
            <w:r w:rsidR="002F6D2E" w:rsidRPr="002F6D2E">
              <w:rPr>
                <w:rStyle w:val="Hyperlink"/>
                <w:rFonts w:asciiTheme="majorHAnsi" w:hAnsiTheme="majorHAnsi" w:cstheme="majorHAnsi"/>
                <w:noProof/>
              </w:rPr>
              <w:t>Behaviors</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_Toc31310158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14</w:t>
            </w:r>
            <w:r w:rsidR="002F6D2E" w:rsidRPr="002F6D2E">
              <w:rPr>
                <w:rFonts w:asciiTheme="majorHAnsi" w:hAnsiTheme="majorHAnsi" w:cstheme="majorHAnsi"/>
                <w:noProof/>
                <w:webHidden/>
              </w:rPr>
              <w:fldChar w:fldCharType="end"/>
            </w:r>
          </w:hyperlink>
        </w:p>
        <w:p w14:paraId="32582425" w14:textId="397D1785" w:rsidR="002F6D2E" w:rsidRPr="002F6D2E" w:rsidRDefault="004D2249">
          <w:pPr>
            <w:pStyle w:val="Verzeichnis1"/>
            <w:rPr>
              <w:rFonts w:asciiTheme="majorHAnsi" w:eastAsiaTheme="minorEastAsia" w:hAnsiTheme="majorHAnsi" w:cstheme="majorHAnsi"/>
              <w:noProof/>
              <w:lang w:val="de-CH"/>
            </w:rPr>
          </w:pPr>
          <w:hyperlink w:anchor="_Toc31310159" w:history="1">
            <w:r w:rsidR="002F6D2E" w:rsidRPr="002F6D2E">
              <w:rPr>
                <w:rStyle w:val="Hyperlink"/>
                <w:rFonts w:asciiTheme="majorHAnsi" w:hAnsiTheme="majorHAnsi" w:cstheme="majorHAnsi"/>
                <w:noProof/>
              </w:rPr>
              <w:t>Maps</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_Toc31310159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15</w:t>
            </w:r>
            <w:r w:rsidR="002F6D2E" w:rsidRPr="002F6D2E">
              <w:rPr>
                <w:rFonts w:asciiTheme="majorHAnsi" w:hAnsiTheme="majorHAnsi" w:cstheme="majorHAnsi"/>
                <w:noProof/>
                <w:webHidden/>
              </w:rPr>
              <w:fldChar w:fldCharType="end"/>
            </w:r>
          </w:hyperlink>
        </w:p>
        <w:p w14:paraId="7A6F5BC1" w14:textId="7642F9C2" w:rsidR="002F6D2E" w:rsidRPr="002F6D2E" w:rsidRDefault="004D2249">
          <w:pPr>
            <w:pStyle w:val="Verzeichnis2"/>
            <w:tabs>
              <w:tab w:val="right" w:leader="dot" w:pos="9350"/>
            </w:tabs>
            <w:rPr>
              <w:rFonts w:asciiTheme="majorHAnsi" w:eastAsiaTheme="minorEastAsia" w:hAnsiTheme="majorHAnsi" w:cstheme="majorHAnsi"/>
              <w:noProof/>
              <w:lang w:val="de-CH"/>
            </w:rPr>
          </w:pPr>
          <w:hyperlink w:anchor="_Toc31310160" w:history="1">
            <w:r w:rsidR="002F6D2E" w:rsidRPr="002F6D2E">
              <w:rPr>
                <w:rStyle w:val="Hyperlink"/>
                <w:rFonts w:asciiTheme="majorHAnsi" w:hAnsiTheme="majorHAnsi" w:cstheme="majorHAnsi"/>
                <w:noProof/>
              </w:rPr>
              <w:t>Map 1 (ice land)</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_Toc31310160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15</w:t>
            </w:r>
            <w:r w:rsidR="002F6D2E" w:rsidRPr="002F6D2E">
              <w:rPr>
                <w:rFonts w:asciiTheme="majorHAnsi" w:hAnsiTheme="majorHAnsi" w:cstheme="majorHAnsi"/>
                <w:noProof/>
                <w:webHidden/>
              </w:rPr>
              <w:fldChar w:fldCharType="end"/>
            </w:r>
          </w:hyperlink>
        </w:p>
        <w:p w14:paraId="1D2003C9" w14:textId="5C22CDCD" w:rsidR="002F6D2E" w:rsidRPr="002F6D2E" w:rsidRDefault="004D2249">
          <w:pPr>
            <w:pStyle w:val="Verzeichnis2"/>
            <w:tabs>
              <w:tab w:val="right" w:leader="dot" w:pos="9350"/>
            </w:tabs>
            <w:rPr>
              <w:rFonts w:asciiTheme="majorHAnsi" w:eastAsiaTheme="minorEastAsia" w:hAnsiTheme="majorHAnsi" w:cstheme="majorHAnsi"/>
              <w:noProof/>
              <w:lang w:val="de-CH"/>
            </w:rPr>
          </w:pPr>
          <w:hyperlink w:anchor="_Toc31310161" w:history="1">
            <w:r w:rsidR="002F6D2E" w:rsidRPr="002F6D2E">
              <w:rPr>
                <w:rStyle w:val="Hyperlink"/>
                <w:rFonts w:asciiTheme="majorHAnsi" w:hAnsiTheme="majorHAnsi" w:cstheme="majorHAnsi"/>
                <w:noProof/>
              </w:rPr>
              <w:t>Map 2 (research station factory)</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_Toc31310161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15</w:t>
            </w:r>
            <w:r w:rsidR="002F6D2E" w:rsidRPr="002F6D2E">
              <w:rPr>
                <w:rFonts w:asciiTheme="majorHAnsi" w:hAnsiTheme="majorHAnsi" w:cstheme="majorHAnsi"/>
                <w:noProof/>
                <w:webHidden/>
              </w:rPr>
              <w:fldChar w:fldCharType="end"/>
            </w:r>
          </w:hyperlink>
        </w:p>
        <w:p w14:paraId="703DF57B" w14:textId="17E509E7" w:rsidR="002F6D2E" w:rsidRPr="002F6D2E" w:rsidRDefault="004D2249">
          <w:pPr>
            <w:pStyle w:val="Verzeichnis2"/>
            <w:tabs>
              <w:tab w:val="right" w:leader="dot" w:pos="9350"/>
            </w:tabs>
            <w:rPr>
              <w:rFonts w:asciiTheme="majorHAnsi" w:eastAsiaTheme="minorEastAsia" w:hAnsiTheme="majorHAnsi" w:cstheme="majorHAnsi"/>
              <w:noProof/>
              <w:lang w:val="de-CH"/>
            </w:rPr>
          </w:pPr>
          <w:hyperlink w:anchor="_Toc31310162" w:history="1">
            <w:r w:rsidR="002F6D2E" w:rsidRPr="002F6D2E">
              <w:rPr>
                <w:rStyle w:val="Hyperlink"/>
                <w:rFonts w:asciiTheme="majorHAnsi" w:hAnsiTheme="majorHAnsi" w:cstheme="majorHAnsi"/>
                <w:noProof/>
              </w:rPr>
              <w:t>Map 3 (Mixed)</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_Toc31310162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16</w:t>
            </w:r>
            <w:r w:rsidR="002F6D2E" w:rsidRPr="002F6D2E">
              <w:rPr>
                <w:rFonts w:asciiTheme="majorHAnsi" w:hAnsiTheme="majorHAnsi" w:cstheme="majorHAnsi"/>
                <w:noProof/>
                <w:webHidden/>
              </w:rPr>
              <w:fldChar w:fldCharType="end"/>
            </w:r>
          </w:hyperlink>
        </w:p>
        <w:p w14:paraId="13FF6A1F" w14:textId="5571711E" w:rsidR="002F6D2E" w:rsidRPr="002F6D2E" w:rsidRDefault="004D2249">
          <w:pPr>
            <w:pStyle w:val="Verzeichnis1"/>
            <w:rPr>
              <w:rFonts w:asciiTheme="majorHAnsi" w:eastAsiaTheme="minorEastAsia" w:hAnsiTheme="majorHAnsi" w:cstheme="majorHAnsi"/>
              <w:noProof/>
              <w:lang w:val="de-CH"/>
            </w:rPr>
          </w:pPr>
          <w:hyperlink w:anchor="_Toc31310163" w:history="1">
            <w:r w:rsidR="002F6D2E" w:rsidRPr="002F6D2E">
              <w:rPr>
                <w:rStyle w:val="Hyperlink"/>
                <w:rFonts w:asciiTheme="majorHAnsi" w:hAnsiTheme="majorHAnsi" w:cstheme="majorHAnsi"/>
                <w:noProof/>
              </w:rPr>
              <w:t>Modes</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_Toc31310163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17</w:t>
            </w:r>
            <w:r w:rsidR="002F6D2E" w:rsidRPr="002F6D2E">
              <w:rPr>
                <w:rFonts w:asciiTheme="majorHAnsi" w:hAnsiTheme="majorHAnsi" w:cstheme="majorHAnsi"/>
                <w:noProof/>
                <w:webHidden/>
              </w:rPr>
              <w:fldChar w:fldCharType="end"/>
            </w:r>
          </w:hyperlink>
        </w:p>
        <w:p w14:paraId="4896D33F" w14:textId="694E4CD3" w:rsidR="002F6D2E" w:rsidRPr="002F6D2E" w:rsidRDefault="004D2249">
          <w:pPr>
            <w:pStyle w:val="Verzeichnis2"/>
            <w:tabs>
              <w:tab w:val="right" w:leader="dot" w:pos="9350"/>
            </w:tabs>
            <w:rPr>
              <w:rFonts w:asciiTheme="majorHAnsi" w:eastAsiaTheme="minorEastAsia" w:hAnsiTheme="majorHAnsi" w:cstheme="majorHAnsi"/>
              <w:noProof/>
              <w:lang w:val="de-CH"/>
            </w:rPr>
          </w:pPr>
          <w:hyperlink w:anchor="_Toc31310164" w:history="1">
            <w:r w:rsidR="002F6D2E" w:rsidRPr="002F6D2E">
              <w:rPr>
                <w:rStyle w:val="Hyperlink"/>
                <w:rFonts w:asciiTheme="majorHAnsi" w:hAnsiTheme="majorHAnsi" w:cstheme="majorHAnsi"/>
                <w:noProof/>
              </w:rPr>
              <w:t>Default</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_Toc31310164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17</w:t>
            </w:r>
            <w:r w:rsidR="002F6D2E" w:rsidRPr="002F6D2E">
              <w:rPr>
                <w:rFonts w:asciiTheme="majorHAnsi" w:hAnsiTheme="majorHAnsi" w:cstheme="majorHAnsi"/>
                <w:noProof/>
                <w:webHidden/>
              </w:rPr>
              <w:fldChar w:fldCharType="end"/>
            </w:r>
          </w:hyperlink>
        </w:p>
        <w:p w14:paraId="5D32E343" w14:textId="33508D22" w:rsidR="002F6D2E" w:rsidRPr="002F6D2E" w:rsidRDefault="004D2249">
          <w:pPr>
            <w:pStyle w:val="Verzeichnis2"/>
            <w:tabs>
              <w:tab w:val="right" w:leader="dot" w:pos="9350"/>
            </w:tabs>
            <w:rPr>
              <w:rFonts w:asciiTheme="majorHAnsi" w:eastAsiaTheme="minorEastAsia" w:hAnsiTheme="majorHAnsi" w:cstheme="majorHAnsi"/>
              <w:noProof/>
              <w:lang w:val="de-CH"/>
            </w:rPr>
          </w:pPr>
          <w:hyperlink w:anchor="_Toc31310165" w:history="1">
            <w:r w:rsidR="002F6D2E" w:rsidRPr="002F6D2E">
              <w:rPr>
                <w:rStyle w:val="Hyperlink"/>
                <w:rFonts w:asciiTheme="majorHAnsi" w:hAnsiTheme="majorHAnsi" w:cstheme="majorHAnsi"/>
                <w:noProof/>
              </w:rPr>
              <w:t>Speed mode</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_Toc31310165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17</w:t>
            </w:r>
            <w:r w:rsidR="002F6D2E" w:rsidRPr="002F6D2E">
              <w:rPr>
                <w:rFonts w:asciiTheme="majorHAnsi" w:hAnsiTheme="majorHAnsi" w:cstheme="majorHAnsi"/>
                <w:noProof/>
                <w:webHidden/>
              </w:rPr>
              <w:fldChar w:fldCharType="end"/>
            </w:r>
          </w:hyperlink>
        </w:p>
        <w:p w14:paraId="04457735" w14:textId="0B3B8C85" w:rsidR="002F6D2E" w:rsidRPr="002F6D2E" w:rsidRDefault="004D2249">
          <w:pPr>
            <w:pStyle w:val="Verzeichnis2"/>
            <w:tabs>
              <w:tab w:val="right" w:leader="dot" w:pos="9350"/>
            </w:tabs>
            <w:rPr>
              <w:rFonts w:asciiTheme="majorHAnsi" w:eastAsiaTheme="minorEastAsia" w:hAnsiTheme="majorHAnsi" w:cstheme="majorHAnsi"/>
              <w:noProof/>
              <w:lang w:val="de-CH"/>
            </w:rPr>
          </w:pPr>
          <w:hyperlink w:anchor="_Toc31310166" w:history="1">
            <w:r w:rsidR="002F6D2E" w:rsidRPr="002F6D2E">
              <w:rPr>
                <w:rStyle w:val="Hyperlink"/>
                <w:rFonts w:asciiTheme="majorHAnsi" w:hAnsiTheme="majorHAnsi" w:cstheme="majorHAnsi"/>
                <w:noProof/>
              </w:rPr>
              <w:t>Mixed map</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_Toc31310166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17</w:t>
            </w:r>
            <w:r w:rsidR="002F6D2E" w:rsidRPr="002F6D2E">
              <w:rPr>
                <w:rFonts w:asciiTheme="majorHAnsi" w:hAnsiTheme="majorHAnsi" w:cstheme="majorHAnsi"/>
                <w:noProof/>
                <w:webHidden/>
              </w:rPr>
              <w:fldChar w:fldCharType="end"/>
            </w:r>
          </w:hyperlink>
        </w:p>
        <w:p w14:paraId="77FAD503" w14:textId="7888A925" w:rsidR="002F6D2E" w:rsidRPr="002F6D2E" w:rsidRDefault="004D2249">
          <w:pPr>
            <w:pStyle w:val="Verzeichnis2"/>
            <w:tabs>
              <w:tab w:val="right" w:leader="dot" w:pos="9350"/>
            </w:tabs>
            <w:rPr>
              <w:rFonts w:asciiTheme="majorHAnsi" w:eastAsiaTheme="minorEastAsia" w:hAnsiTheme="majorHAnsi" w:cstheme="majorHAnsi"/>
              <w:noProof/>
              <w:lang w:val="de-CH"/>
            </w:rPr>
          </w:pPr>
          <w:hyperlink w:anchor="_Toc31310167" w:history="1">
            <w:r w:rsidR="002F6D2E" w:rsidRPr="002F6D2E">
              <w:rPr>
                <w:rStyle w:val="Hyperlink"/>
                <w:rFonts w:asciiTheme="majorHAnsi" w:hAnsiTheme="majorHAnsi" w:cstheme="majorHAnsi"/>
                <w:noProof/>
              </w:rPr>
              <w:t>2vs2</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_Toc31310167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17</w:t>
            </w:r>
            <w:r w:rsidR="002F6D2E" w:rsidRPr="002F6D2E">
              <w:rPr>
                <w:rFonts w:asciiTheme="majorHAnsi" w:hAnsiTheme="majorHAnsi" w:cstheme="majorHAnsi"/>
                <w:noProof/>
                <w:webHidden/>
              </w:rPr>
              <w:fldChar w:fldCharType="end"/>
            </w:r>
          </w:hyperlink>
        </w:p>
        <w:p w14:paraId="6CCACD19" w14:textId="23BEB0F3" w:rsidR="002F6D2E" w:rsidRPr="002F6D2E" w:rsidRDefault="004D2249">
          <w:pPr>
            <w:pStyle w:val="Verzeichnis1"/>
            <w:rPr>
              <w:rFonts w:asciiTheme="majorHAnsi" w:eastAsiaTheme="minorEastAsia" w:hAnsiTheme="majorHAnsi" w:cstheme="majorHAnsi"/>
              <w:noProof/>
              <w:lang w:val="de-CH"/>
            </w:rPr>
          </w:pPr>
          <w:hyperlink w:anchor="_Toc31310168" w:history="1">
            <w:r w:rsidR="002F6D2E" w:rsidRPr="002F6D2E">
              <w:rPr>
                <w:rStyle w:val="Hyperlink"/>
                <w:rFonts w:asciiTheme="majorHAnsi" w:hAnsiTheme="majorHAnsi" w:cstheme="majorHAnsi"/>
                <w:noProof/>
              </w:rPr>
              <w:t>Assets Needed</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_Toc31310168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18</w:t>
            </w:r>
            <w:r w:rsidR="002F6D2E" w:rsidRPr="002F6D2E">
              <w:rPr>
                <w:rFonts w:asciiTheme="majorHAnsi" w:hAnsiTheme="majorHAnsi" w:cstheme="majorHAnsi"/>
                <w:noProof/>
                <w:webHidden/>
              </w:rPr>
              <w:fldChar w:fldCharType="end"/>
            </w:r>
          </w:hyperlink>
        </w:p>
        <w:p w14:paraId="3B2B1F69" w14:textId="5E91C05A" w:rsidR="002F6D2E" w:rsidRPr="002F6D2E" w:rsidRDefault="004D2249">
          <w:pPr>
            <w:pStyle w:val="Verzeichnis2"/>
            <w:tabs>
              <w:tab w:val="right" w:leader="dot" w:pos="9350"/>
            </w:tabs>
            <w:rPr>
              <w:rFonts w:asciiTheme="majorHAnsi" w:eastAsiaTheme="minorEastAsia" w:hAnsiTheme="majorHAnsi" w:cstheme="majorHAnsi"/>
              <w:noProof/>
              <w:lang w:val="de-CH"/>
            </w:rPr>
          </w:pPr>
          <w:hyperlink w:anchor="_Toc31310169" w:history="1">
            <w:r w:rsidR="002F6D2E" w:rsidRPr="002F6D2E">
              <w:rPr>
                <w:rStyle w:val="Hyperlink"/>
                <w:rFonts w:asciiTheme="majorHAnsi" w:hAnsiTheme="majorHAnsi" w:cstheme="majorHAnsi"/>
                <w:noProof/>
              </w:rPr>
              <w:t>2D</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_Toc31310169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18</w:t>
            </w:r>
            <w:r w:rsidR="002F6D2E" w:rsidRPr="002F6D2E">
              <w:rPr>
                <w:rFonts w:asciiTheme="majorHAnsi" w:hAnsiTheme="majorHAnsi" w:cstheme="majorHAnsi"/>
                <w:noProof/>
                <w:webHidden/>
              </w:rPr>
              <w:fldChar w:fldCharType="end"/>
            </w:r>
          </w:hyperlink>
        </w:p>
        <w:p w14:paraId="0060C535" w14:textId="0F70C899" w:rsidR="002F6D2E" w:rsidRPr="002F6D2E" w:rsidRDefault="004D2249">
          <w:pPr>
            <w:pStyle w:val="Verzeichnis2"/>
            <w:tabs>
              <w:tab w:val="right" w:leader="dot" w:pos="9350"/>
            </w:tabs>
            <w:rPr>
              <w:rFonts w:asciiTheme="majorHAnsi" w:eastAsiaTheme="minorEastAsia" w:hAnsiTheme="majorHAnsi" w:cstheme="majorHAnsi"/>
              <w:noProof/>
              <w:lang w:val="de-CH"/>
            </w:rPr>
          </w:pPr>
          <w:hyperlink w:anchor="_Toc31310170" w:history="1">
            <w:r w:rsidR="002F6D2E" w:rsidRPr="002F6D2E">
              <w:rPr>
                <w:rStyle w:val="Hyperlink"/>
                <w:rFonts w:asciiTheme="majorHAnsi" w:hAnsiTheme="majorHAnsi" w:cstheme="majorHAnsi"/>
                <w:noProof/>
              </w:rPr>
              <w:t>3D</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_Toc31310170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18</w:t>
            </w:r>
            <w:r w:rsidR="002F6D2E" w:rsidRPr="002F6D2E">
              <w:rPr>
                <w:rFonts w:asciiTheme="majorHAnsi" w:hAnsiTheme="majorHAnsi" w:cstheme="majorHAnsi"/>
                <w:noProof/>
                <w:webHidden/>
              </w:rPr>
              <w:fldChar w:fldCharType="end"/>
            </w:r>
          </w:hyperlink>
        </w:p>
        <w:p w14:paraId="1B7A2F5D" w14:textId="788BFA18" w:rsidR="002F6D2E" w:rsidRPr="002F6D2E" w:rsidRDefault="004D2249">
          <w:pPr>
            <w:pStyle w:val="Verzeichnis2"/>
            <w:tabs>
              <w:tab w:val="right" w:leader="dot" w:pos="9350"/>
            </w:tabs>
            <w:rPr>
              <w:rFonts w:asciiTheme="majorHAnsi" w:eastAsiaTheme="minorEastAsia" w:hAnsiTheme="majorHAnsi" w:cstheme="majorHAnsi"/>
              <w:noProof/>
              <w:lang w:val="de-CH"/>
            </w:rPr>
          </w:pPr>
          <w:hyperlink w:anchor="_Toc31310171" w:history="1">
            <w:r w:rsidR="002F6D2E" w:rsidRPr="002F6D2E">
              <w:rPr>
                <w:rStyle w:val="Hyperlink"/>
                <w:rFonts w:asciiTheme="majorHAnsi" w:hAnsiTheme="majorHAnsi" w:cstheme="majorHAnsi"/>
                <w:noProof/>
              </w:rPr>
              <w:t>Sound</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_Toc31310171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18</w:t>
            </w:r>
            <w:r w:rsidR="002F6D2E" w:rsidRPr="002F6D2E">
              <w:rPr>
                <w:rFonts w:asciiTheme="majorHAnsi" w:hAnsiTheme="majorHAnsi" w:cstheme="majorHAnsi"/>
                <w:noProof/>
                <w:webHidden/>
              </w:rPr>
              <w:fldChar w:fldCharType="end"/>
            </w:r>
          </w:hyperlink>
        </w:p>
        <w:p w14:paraId="3977C39A" w14:textId="32AD6C39" w:rsidR="002F6D2E" w:rsidRPr="002F6D2E" w:rsidRDefault="004D2249">
          <w:pPr>
            <w:pStyle w:val="Verzeichnis2"/>
            <w:tabs>
              <w:tab w:val="right" w:leader="dot" w:pos="9350"/>
            </w:tabs>
            <w:rPr>
              <w:rFonts w:asciiTheme="majorHAnsi" w:eastAsiaTheme="minorEastAsia" w:hAnsiTheme="majorHAnsi" w:cstheme="majorHAnsi"/>
              <w:noProof/>
              <w:lang w:val="de-CH"/>
            </w:rPr>
          </w:pPr>
          <w:hyperlink w:anchor="_Toc31310172" w:history="1">
            <w:r w:rsidR="002F6D2E" w:rsidRPr="002F6D2E">
              <w:rPr>
                <w:rStyle w:val="Hyperlink"/>
                <w:rFonts w:asciiTheme="majorHAnsi" w:hAnsiTheme="majorHAnsi" w:cstheme="majorHAnsi"/>
                <w:noProof/>
              </w:rPr>
              <w:t>Code</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_Toc31310172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18</w:t>
            </w:r>
            <w:r w:rsidR="002F6D2E" w:rsidRPr="002F6D2E">
              <w:rPr>
                <w:rFonts w:asciiTheme="majorHAnsi" w:hAnsiTheme="majorHAnsi" w:cstheme="majorHAnsi"/>
                <w:noProof/>
                <w:webHidden/>
              </w:rPr>
              <w:fldChar w:fldCharType="end"/>
            </w:r>
          </w:hyperlink>
        </w:p>
        <w:p w14:paraId="4297B161" w14:textId="79ED786A" w:rsidR="002F6D2E" w:rsidRPr="002F6D2E" w:rsidRDefault="004D2249">
          <w:pPr>
            <w:pStyle w:val="Verzeichnis2"/>
            <w:tabs>
              <w:tab w:val="right" w:leader="dot" w:pos="9350"/>
            </w:tabs>
            <w:rPr>
              <w:rFonts w:asciiTheme="majorHAnsi" w:eastAsiaTheme="minorEastAsia" w:hAnsiTheme="majorHAnsi" w:cstheme="majorHAnsi"/>
              <w:noProof/>
              <w:lang w:val="de-CH"/>
            </w:rPr>
          </w:pPr>
          <w:hyperlink w:anchor="_Toc31310173" w:history="1">
            <w:r w:rsidR="002F6D2E" w:rsidRPr="002F6D2E">
              <w:rPr>
                <w:rStyle w:val="Hyperlink"/>
                <w:rFonts w:asciiTheme="majorHAnsi" w:hAnsiTheme="majorHAnsi" w:cstheme="majorHAnsi"/>
                <w:noProof/>
              </w:rPr>
              <w:t>Animation</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_Toc31310173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19</w:t>
            </w:r>
            <w:r w:rsidR="002F6D2E" w:rsidRPr="002F6D2E">
              <w:rPr>
                <w:rFonts w:asciiTheme="majorHAnsi" w:hAnsiTheme="majorHAnsi" w:cstheme="majorHAnsi"/>
                <w:noProof/>
                <w:webHidden/>
              </w:rPr>
              <w:fldChar w:fldCharType="end"/>
            </w:r>
          </w:hyperlink>
        </w:p>
        <w:p w14:paraId="507CA630" w14:textId="01F22716" w:rsidR="002F6D2E" w:rsidRPr="002F6D2E" w:rsidRDefault="004D2249">
          <w:pPr>
            <w:pStyle w:val="Verzeichnis1"/>
            <w:rPr>
              <w:rFonts w:asciiTheme="majorHAnsi" w:eastAsiaTheme="minorEastAsia" w:hAnsiTheme="majorHAnsi" w:cstheme="majorHAnsi"/>
              <w:noProof/>
              <w:lang w:val="de-CH"/>
            </w:rPr>
          </w:pPr>
          <w:hyperlink w:anchor="_Toc31310174" w:history="1">
            <w:r w:rsidR="002F6D2E" w:rsidRPr="002F6D2E">
              <w:rPr>
                <w:rStyle w:val="Hyperlink"/>
                <w:rFonts w:asciiTheme="majorHAnsi" w:hAnsiTheme="majorHAnsi" w:cstheme="majorHAnsi"/>
                <w:noProof/>
              </w:rPr>
              <w:t>Development milestones</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_Toc31310174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19</w:t>
            </w:r>
            <w:r w:rsidR="002F6D2E" w:rsidRPr="002F6D2E">
              <w:rPr>
                <w:rFonts w:asciiTheme="majorHAnsi" w:hAnsiTheme="majorHAnsi" w:cstheme="majorHAnsi"/>
                <w:noProof/>
                <w:webHidden/>
              </w:rPr>
              <w:fldChar w:fldCharType="end"/>
            </w:r>
          </w:hyperlink>
        </w:p>
        <w:p w14:paraId="59005202" w14:textId="6F1C3E1C" w:rsidR="002F6D2E" w:rsidRPr="002F6D2E" w:rsidRDefault="004D2249">
          <w:pPr>
            <w:pStyle w:val="Verzeichnis2"/>
            <w:tabs>
              <w:tab w:val="right" w:leader="dot" w:pos="9350"/>
            </w:tabs>
            <w:rPr>
              <w:rFonts w:asciiTheme="majorHAnsi" w:eastAsiaTheme="minorEastAsia" w:hAnsiTheme="majorHAnsi" w:cstheme="majorHAnsi"/>
              <w:noProof/>
              <w:lang w:val="de-CH"/>
            </w:rPr>
          </w:pPr>
          <w:hyperlink w:anchor="_Toc31310175" w:history="1">
            <w:r w:rsidR="002F6D2E" w:rsidRPr="002F6D2E">
              <w:rPr>
                <w:rStyle w:val="Hyperlink"/>
                <w:rFonts w:asciiTheme="majorHAnsi" w:hAnsiTheme="majorHAnsi" w:cstheme="majorHAnsi"/>
                <w:noProof/>
              </w:rPr>
              <w:t>Prototype</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_Toc31310175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19</w:t>
            </w:r>
            <w:r w:rsidR="002F6D2E" w:rsidRPr="002F6D2E">
              <w:rPr>
                <w:rFonts w:asciiTheme="majorHAnsi" w:hAnsiTheme="majorHAnsi" w:cstheme="majorHAnsi"/>
                <w:noProof/>
                <w:webHidden/>
              </w:rPr>
              <w:fldChar w:fldCharType="end"/>
            </w:r>
          </w:hyperlink>
        </w:p>
        <w:p w14:paraId="7C56F702" w14:textId="3AD7B923" w:rsidR="002F6D2E" w:rsidRPr="002F6D2E" w:rsidRDefault="004D2249">
          <w:pPr>
            <w:pStyle w:val="Verzeichnis2"/>
            <w:tabs>
              <w:tab w:val="right" w:leader="dot" w:pos="9350"/>
            </w:tabs>
            <w:rPr>
              <w:rFonts w:asciiTheme="majorHAnsi" w:eastAsiaTheme="minorEastAsia" w:hAnsiTheme="majorHAnsi" w:cstheme="majorHAnsi"/>
              <w:noProof/>
              <w:lang w:val="de-CH"/>
            </w:rPr>
          </w:pPr>
          <w:hyperlink w:anchor="_Toc31310176" w:history="1">
            <w:r w:rsidR="002F6D2E" w:rsidRPr="002F6D2E">
              <w:rPr>
                <w:rStyle w:val="Hyperlink"/>
                <w:rFonts w:asciiTheme="majorHAnsi" w:hAnsiTheme="majorHAnsi" w:cstheme="majorHAnsi"/>
                <w:noProof/>
              </w:rPr>
              <w:t>First playable</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_Toc31310176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19</w:t>
            </w:r>
            <w:r w:rsidR="002F6D2E" w:rsidRPr="002F6D2E">
              <w:rPr>
                <w:rFonts w:asciiTheme="majorHAnsi" w:hAnsiTheme="majorHAnsi" w:cstheme="majorHAnsi"/>
                <w:noProof/>
                <w:webHidden/>
              </w:rPr>
              <w:fldChar w:fldCharType="end"/>
            </w:r>
          </w:hyperlink>
        </w:p>
        <w:p w14:paraId="2F4EF13A" w14:textId="30F2CCE2" w:rsidR="002F6D2E" w:rsidRPr="002F6D2E" w:rsidRDefault="004D2249">
          <w:pPr>
            <w:pStyle w:val="Verzeichnis2"/>
            <w:tabs>
              <w:tab w:val="right" w:leader="dot" w:pos="9350"/>
            </w:tabs>
            <w:rPr>
              <w:rFonts w:asciiTheme="majorHAnsi" w:eastAsiaTheme="minorEastAsia" w:hAnsiTheme="majorHAnsi" w:cstheme="majorHAnsi"/>
              <w:noProof/>
              <w:lang w:val="de-CH"/>
            </w:rPr>
          </w:pPr>
          <w:hyperlink w:anchor="_Toc31310177" w:history="1">
            <w:r w:rsidR="002F6D2E" w:rsidRPr="002F6D2E">
              <w:rPr>
                <w:rStyle w:val="Hyperlink"/>
                <w:rFonts w:asciiTheme="majorHAnsi" w:hAnsiTheme="majorHAnsi" w:cstheme="majorHAnsi"/>
                <w:noProof/>
              </w:rPr>
              <w:t>Content</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_Toc31310177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19</w:t>
            </w:r>
            <w:r w:rsidR="002F6D2E" w:rsidRPr="002F6D2E">
              <w:rPr>
                <w:rFonts w:asciiTheme="majorHAnsi" w:hAnsiTheme="majorHAnsi" w:cstheme="majorHAnsi"/>
                <w:noProof/>
                <w:webHidden/>
              </w:rPr>
              <w:fldChar w:fldCharType="end"/>
            </w:r>
          </w:hyperlink>
        </w:p>
        <w:p w14:paraId="02890E53" w14:textId="465B6DDC" w:rsidR="002F6D2E" w:rsidRPr="002F6D2E" w:rsidRDefault="004D2249">
          <w:pPr>
            <w:pStyle w:val="Verzeichnis2"/>
            <w:tabs>
              <w:tab w:val="right" w:leader="dot" w:pos="9350"/>
            </w:tabs>
            <w:rPr>
              <w:rFonts w:asciiTheme="majorHAnsi" w:eastAsiaTheme="minorEastAsia" w:hAnsiTheme="majorHAnsi" w:cstheme="majorHAnsi"/>
              <w:noProof/>
              <w:lang w:val="de-CH"/>
            </w:rPr>
          </w:pPr>
          <w:hyperlink w:anchor="_Toc31310178" w:history="1">
            <w:r w:rsidR="002F6D2E" w:rsidRPr="002F6D2E">
              <w:rPr>
                <w:rStyle w:val="Hyperlink"/>
                <w:rFonts w:asciiTheme="majorHAnsi" w:hAnsiTheme="majorHAnsi" w:cstheme="majorHAnsi"/>
                <w:noProof/>
              </w:rPr>
              <w:t>Beta</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_Toc31310178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19</w:t>
            </w:r>
            <w:r w:rsidR="002F6D2E" w:rsidRPr="002F6D2E">
              <w:rPr>
                <w:rFonts w:asciiTheme="majorHAnsi" w:hAnsiTheme="majorHAnsi" w:cstheme="majorHAnsi"/>
                <w:noProof/>
                <w:webHidden/>
              </w:rPr>
              <w:fldChar w:fldCharType="end"/>
            </w:r>
          </w:hyperlink>
        </w:p>
        <w:p w14:paraId="5EF727DE" w14:textId="3D2724FE" w:rsidR="002F6D2E" w:rsidRPr="002F6D2E" w:rsidRDefault="004D2249">
          <w:pPr>
            <w:pStyle w:val="Verzeichnis2"/>
            <w:tabs>
              <w:tab w:val="right" w:leader="dot" w:pos="9350"/>
            </w:tabs>
            <w:rPr>
              <w:rFonts w:asciiTheme="majorHAnsi" w:eastAsiaTheme="minorEastAsia" w:hAnsiTheme="majorHAnsi" w:cstheme="majorHAnsi"/>
              <w:noProof/>
              <w:lang w:val="de-CH"/>
            </w:rPr>
          </w:pPr>
          <w:hyperlink w:anchor="_Toc31310179" w:history="1">
            <w:r w:rsidR="002F6D2E" w:rsidRPr="002F6D2E">
              <w:rPr>
                <w:rStyle w:val="Hyperlink"/>
                <w:rFonts w:asciiTheme="majorHAnsi" w:hAnsiTheme="majorHAnsi" w:cstheme="majorHAnsi"/>
                <w:noProof/>
              </w:rPr>
              <w:t>Release</w:t>
            </w:r>
            <w:r w:rsidR="002F6D2E" w:rsidRPr="002F6D2E">
              <w:rPr>
                <w:rFonts w:asciiTheme="majorHAnsi" w:hAnsiTheme="majorHAnsi" w:cstheme="majorHAnsi"/>
                <w:noProof/>
                <w:webHidden/>
              </w:rPr>
              <w:tab/>
            </w:r>
            <w:r w:rsidR="002F6D2E" w:rsidRPr="002F6D2E">
              <w:rPr>
                <w:rFonts w:asciiTheme="majorHAnsi" w:hAnsiTheme="majorHAnsi" w:cstheme="majorHAnsi"/>
                <w:noProof/>
                <w:webHidden/>
              </w:rPr>
              <w:fldChar w:fldCharType="begin"/>
            </w:r>
            <w:r w:rsidR="002F6D2E" w:rsidRPr="002F6D2E">
              <w:rPr>
                <w:rFonts w:asciiTheme="majorHAnsi" w:hAnsiTheme="majorHAnsi" w:cstheme="majorHAnsi"/>
                <w:noProof/>
                <w:webHidden/>
              </w:rPr>
              <w:instrText xml:space="preserve"> PAGEREF _Toc31310179 \h </w:instrText>
            </w:r>
            <w:r w:rsidR="002F6D2E" w:rsidRPr="002F6D2E">
              <w:rPr>
                <w:rFonts w:asciiTheme="majorHAnsi" w:hAnsiTheme="majorHAnsi" w:cstheme="majorHAnsi"/>
                <w:noProof/>
                <w:webHidden/>
              </w:rPr>
            </w:r>
            <w:r w:rsidR="002F6D2E" w:rsidRPr="002F6D2E">
              <w:rPr>
                <w:rFonts w:asciiTheme="majorHAnsi" w:hAnsiTheme="majorHAnsi" w:cstheme="majorHAnsi"/>
                <w:noProof/>
                <w:webHidden/>
              </w:rPr>
              <w:fldChar w:fldCharType="separate"/>
            </w:r>
            <w:r w:rsidR="002F6D2E" w:rsidRPr="002F6D2E">
              <w:rPr>
                <w:rFonts w:asciiTheme="majorHAnsi" w:hAnsiTheme="majorHAnsi" w:cstheme="majorHAnsi"/>
                <w:noProof/>
                <w:webHidden/>
              </w:rPr>
              <w:t>19</w:t>
            </w:r>
            <w:r w:rsidR="002F6D2E" w:rsidRPr="002F6D2E">
              <w:rPr>
                <w:rFonts w:asciiTheme="majorHAnsi" w:hAnsiTheme="majorHAnsi" w:cstheme="majorHAnsi"/>
                <w:noProof/>
                <w:webHidden/>
              </w:rPr>
              <w:fldChar w:fldCharType="end"/>
            </w:r>
          </w:hyperlink>
        </w:p>
        <w:p w14:paraId="00000041" w14:textId="4AC165D0" w:rsidR="00832C49" w:rsidRPr="00DD55D1" w:rsidRDefault="00675926" w:rsidP="00DD55D1">
          <w:r>
            <w:rPr>
              <w:b/>
              <w:bCs/>
              <w:lang w:val="de-DE"/>
            </w:rPr>
            <w:fldChar w:fldCharType="end"/>
          </w:r>
        </w:p>
      </w:sdtContent>
    </w:sdt>
    <w:bookmarkStart w:id="3" w:name="_a885ygcahs18" w:colFirst="0" w:colLast="0" w:displacedByCustomXml="prev"/>
    <w:bookmarkEnd w:id="3" w:displacedByCustomXml="prev"/>
    <w:bookmarkStart w:id="4" w:name="_eidiu2j3sevv" w:colFirst="0" w:colLast="0" w:displacedByCustomXml="prev"/>
    <w:bookmarkEnd w:id="4" w:displacedByCustomXml="prev"/>
    <w:p w14:paraId="391EEB8E" w14:textId="1F1B661D" w:rsidR="00DD55D1" w:rsidRDefault="00DD55D1">
      <w:pPr>
        <w:ind w:left="1440" w:hanging="360"/>
        <w:rPr>
          <w:sz w:val="32"/>
          <w:szCs w:val="32"/>
        </w:rPr>
      </w:pPr>
      <w:r>
        <w:br w:type="page"/>
      </w:r>
    </w:p>
    <w:p w14:paraId="00000042" w14:textId="0558C234" w:rsidR="00832C49" w:rsidRDefault="00675926" w:rsidP="00601161">
      <w:pPr>
        <w:pStyle w:val="berschrift1"/>
      </w:pPr>
      <w:bookmarkStart w:id="5" w:name="_Toc31310109"/>
      <w:r w:rsidRPr="00601161">
        <w:lastRenderedPageBreak/>
        <w:t>Overview</w:t>
      </w:r>
      <w:bookmarkEnd w:id="5"/>
    </w:p>
    <w:p w14:paraId="08FC511C" w14:textId="705634E8" w:rsidR="00AE0175" w:rsidRDefault="00AE0175" w:rsidP="00FC0838">
      <w:pPr>
        <w:pStyle w:val="berschrift2"/>
      </w:pPr>
      <w:bookmarkStart w:id="6" w:name="_Toc31310110"/>
      <w:r>
        <w:t>Summary</w:t>
      </w:r>
      <w:bookmarkEnd w:id="6"/>
    </w:p>
    <w:p w14:paraId="5955F9EC" w14:textId="2ACC2FF2" w:rsidR="00F14751" w:rsidRDefault="00F14751" w:rsidP="00F14751">
      <w:r>
        <w:t xml:space="preserve">Penguin Water </w:t>
      </w:r>
      <w:r w:rsidR="00500DCB">
        <w:t>War</w:t>
      </w:r>
      <w:r>
        <w:t xml:space="preserve"> is a </w:t>
      </w:r>
      <w:ins w:id="7" w:author="Alex Lötscher" w:date="2020-02-15T15:37:00Z">
        <w:r w:rsidR="00547581">
          <w:t xml:space="preserve">local </w:t>
        </w:r>
      </w:ins>
      <w:r>
        <w:t>multiplayer</w:t>
      </w:r>
      <w:r w:rsidR="00D05BF3">
        <w:t xml:space="preserve"> (</w:t>
      </w:r>
      <w:del w:id="8" w:author="Alex Lötscher" w:date="2020-02-15T15:37:00Z">
        <w:r w:rsidR="00B939DF" w:rsidDel="00547581">
          <w:delText>S</w:delText>
        </w:r>
        <w:r w:rsidR="00D05BF3" w:rsidDel="00547581">
          <w:delText>plit</w:delText>
        </w:r>
        <w:r w:rsidR="00B939DF" w:rsidDel="00547581">
          <w:delText xml:space="preserve"> </w:delText>
        </w:r>
      </w:del>
      <w:ins w:id="9" w:author="Alex Lötscher" w:date="2020-02-15T15:37:00Z">
        <w:r w:rsidR="00547581">
          <w:t xml:space="preserve">Single </w:t>
        </w:r>
      </w:ins>
      <w:r w:rsidR="00B939DF">
        <w:t>S</w:t>
      </w:r>
      <w:r w:rsidR="00D05BF3">
        <w:t>creen)</w:t>
      </w:r>
      <w:r>
        <w:t xml:space="preserve"> action party game for 2-4 </w:t>
      </w:r>
      <w:commentRangeStart w:id="10"/>
      <w:r>
        <w:t>players</w:t>
      </w:r>
      <w:commentRangeEnd w:id="10"/>
      <w:r w:rsidR="000637C0">
        <w:rPr>
          <w:rStyle w:val="Kommentarzeichen"/>
        </w:rPr>
        <w:commentReference w:id="10"/>
      </w:r>
      <w:r>
        <w:t xml:space="preserve">. </w:t>
      </w:r>
    </w:p>
    <w:p w14:paraId="3638A5F0" w14:textId="0B2659F6" w:rsidR="00F14751" w:rsidRPr="00F14751" w:rsidRDefault="00F14751" w:rsidP="00F14751">
      <w:r>
        <w:t>The goal is to shoot the other players out of the map with help of a water cannon.</w:t>
      </w:r>
    </w:p>
    <w:p w14:paraId="11A69DC1" w14:textId="77777777" w:rsidR="00E67B12" w:rsidRDefault="00E67B12" w:rsidP="00FC0838">
      <w:pPr>
        <w:pStyle w:val="berschrift2"/>
      </w:pPr>
      <w:bookmarkStart w:id="11" w:name="_Toc31310111"/>
      <w:r w:rsidRPr="009C7ACD">
        <w:t>Aesthetics</w:t>
      </w:r>
      <w:r>
        <w:t xml:space="preserve"> and style</w:t>
      </w:r>
      <w:bookmarkEnd w:id="11"/>
    </w:p>
    <w:p w14:paraId="08B810A7" w14:textId="761EA640" w:rsidR="002A6F0D" w:rsidRDefault="00E67B12" w:rsidP="00E67B12">
      <w:r>
        <w:t xml:space="preserve">The game plays in a friendly and playful fantasy </w:t>
      </w:r>
      <w:r w:rsidR="00ED48DF">
        <w:t>S</w:t>
      </w:r>
      <w:r>
        <w:t xml:space="preserve">outh </w:t>
      </w:r>
      <w:r w:rsidR="00ED48DF">
        <w:t>P</w:t>
      </w:r>
      <w:r>
        <w:t xml:space="preserve">ole </w:t>
      </w:r>
      <w:r w:rsidR="00106577">
        <w:t>region</w:t>
      </w:r>
      <w:r>
        <w:t xml:space="preserve">. There are also </w:t>
      </w:r>
      <w:r w:rsidR="002A6F0D">
        <w:t xml:space="preserve">mechanical platforms from research stations which brings in some dynamics to the maps. </w:t>
      </w:r>
    </w:p>
    <w:p w14:paraId="48EBC93C" w14:textId="69A0907E" w:rsidR="00E67B12" w:rsidRDefault="004D4CF4" w:rsidP="00E67B12">
      <w:r>
        <w:t>It’s a 3D game with</w:t>
      </w:r>
      <w:r w:rsidR="0056273D">
        <w:t xml:space="preserve"> </w:t>
      </w:r>
      <w:r w:rsidR="0071415A">
        <w:t>low poly c</w:t>
      </w:r>
      <w:r w:rsidR="00390F19">
        <w:t>artoony</w:t>
      </w:r>
      <w:r w:rsidR="0071415A">
        <w:t xml:space="preserve"> </w:t>
      </w:r>
      <w:r w:rsidR="0056273D">
        <w:t>graphics</w:t>
      </w:r>
      <w:r w:rsidR="00E67B12">
        <w:t xml:space="preserve">, </w:t>
      </w:r>
      <w:r w:rsidR="0071415A">
        <w:t xml:space="preserve">much </w:t>
      </w:r>
      <w:r w:rsidR="00E67B12">
        <w:t>like Gang Beasts:</w:t>
      </w:r>
      <w:r w:rsidR="00E67B12">
        <w:br/>
      </w:r>
      <w:r w:rsidR="00E67B12">
        <w:rPr>
          <w:noProof/>
          <w:lang w:val="de-CH"/>
        </w:rPr>
        <w:drawing>
          <wp:inline distT="0" distB="0" distL="0" distR="0" wp14:anchorId="2620CB57" wp14:editId="5325A0A5">
            <wp:extent cx="5943600" cy="3341370"/>
            <wp:effectExtent l="0" t="0" r="0" b="0"/>
            <wp:docPr id="5" name="Grafik 5" descr="Bildergebnis für gang beasts 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gang beasts i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r w:rsidR="00E67B12">
        <w:br/>
        <w:t>(</w:t>
      </w:r>
      <w:hyperlink r:id="rId12" w:history="1">
        <w:r w:rsidR="00E67B12">
          <w:rPr>
            <w:rStyle w:val="Hyperlink"/>
          </w:rPr>
          <w:t>https://steamuserimages-a.akamaihd.net/ugc/448454842789805178/02A5EB99AB0243687F45FA9E9C7275AC1FD5B02B/</w:t>
        </w:r>
      </w:hyperlink>
      <w:r w:rsidR="00E67B12">
        <w:t>)</w:t>
      </w:r>
    </w:p>
    <w:p w14:paraId="48587743" w14:textId="723F75EF" w:rsidR="00DD55D1" w:rsidRDefault="00DD55D1">
      <w:pPr>
        <w:ind w:left="1440" w:hanging="360"/>
      </w:pPr>
      <w:r>
        <w:br w:type="page"/>
      </w:r>
    </w:p>
    <w:p w14:paraId="2D270483" w14:textId="28FE81DA" w:rsidR="00846E8A" w:rsidRDefault="009474B5" w:rsidP="009474B5">
      <w:pPr>
        <w:pStyle w:val="berschrift1"/>
      </w:pPr>
      <w:bookmarkStart w:id="12" w:name="_Toc31310112"/>
      <w:r>
        <w:lastRenderedPageBreak/>
        <w:t>Gameplay</w:t>
      </w:r>
      <w:bookmarkEnd w:id="12"/>
    </w:p>
    <w:p w14:paraId="6DB148D5" w14:textId="77777777" w:rsidR="008A77FA" w:rsidRDefault="008A77FA" w:rsidP="008A77FA">
      <w:pPr>
        <w:pStyle w:val="berschrift2"/>
      </w:pPr>
      <w:bookmarkStart w:id="13" w:name="_Toc31310113"/>
      <w:r>
        <w:t>Gameplay</w:t>
      </w:r>
      <w:bookmarkEnd w:id="13"/>
    </w:p>
    <w:p w14:paraId="4543F8C2" w14:textId="51C3E314" w:rsidR="008A77FA" w:rsidRPr="00065033" w:rsidRDefault="008A77FA" w:rsidP="008A77FA">
      <w:r>
        <w:t xml:space="preserve">Before the game starts, the players can choose the mode, </w:t>
      </w:r>
      <w:commentRangeStart w:id="14"/>
      <w:del w:id="15" w:author="Alex Lötscher" w:date="2020-02-15T15:38:00Z">
        <w:r w:rsidDel="00547581">
          <w:delText xml:space="preserve">maybe </w:delText>
        </w:r>
      </w:del>
      <w:r>
        <w:t xml:space="preserve">the map </w:t>
      </w:r>
      <w:commentRangeEnd w:id="14"/>
      <w:r w:rsidR="000637C0">
        <w:rPr>
          <w:rStyle w:val="Kommentarzeichen"/>
        </w:rPr>
        <w:commentReference w:id="14"/>
      </w:r>
      <w:r>
        <w:t>and their penguin</w:t>
      </w:r>
      <w:ins w:id="16" w:author="Alex Lötscher" w:date="2020-02-15T15:38:00Z">
        <w:r w:rsidR="00244284">
          <w:t xml:space="preserve"> species</w:t>
        </w:r>
      </w:ins>
      <w:r>
        <w:t>.</w:t>
      </w:r>
    </w:p>
    <w:p w14:paraId="5BAAFB2C" w14:textId="77777777" w:rsidR="008A77FA" w:rsidRDefault="008A77FA" w:rsidP="008A77FA">
      <w:r>
        <w:t>While playing, the players can move on the map and shoot the other players. They also must look out for changes in the map (platforms and destroyable ice). While charging the water cannon, all players see the range of the impact. The range and power of the water cannon hit, increases while charging.</w:t>
      </w:r>
    </w:p>
    <w:p w14:paraId="4972B8E0" w14:textId="6F43F332" w:rsidR="008A77FA" w:rsidRDefault="008A77FA" w:rsidP="008A77FA">
      <w:r>
        <w:t xml:space="preserve">After a while, if the round not already ended, some powerups spawn. This powerups (e.g.: increased movement/reload speed) </w:t>
      </w:r>
      <w:commentRangeStart w:id="17"/>
      <w:r>
        <w:t xml:space="preserve">can be collected </w:t>
      </w:r>
      <w:commentRangeEnd w:id="17"/>
      <w:r w:rsidR="000637C0">
        <w:rPr>
          <w:rStyle w:val="Kommentarzeichen"/>
        </w:rPr>
        <w:commentReference w:id="17"/>
      </w:r>
      <w:r>
        <w:t xml:space="preserve">and are automatically activated </w:t>
      </w:r>
      <w:r w:rsidR="00745E64">
        <w:t>to</w:t>
      </w:r>
      <w:r>
        <w:t xml:space="preserve"> the player.</w:t>
      </w:r>
    </w:p>
    <w:p w14:paraId="76CDDE2D" w14:textId="52D168F8" w:rsidR="009474B5" w:rsidRDefault="008A77FA" w:rsidP="009474B5">
      <w:r>
        <w:t xml:space="preserve">The players </w:t>
      </w:r>
      <w:r w:rsidR="00757CC5">
        <w:t>must</w:t>
      </w:r>
      <w:r>
        <w:t xml:space="preserve"> pay attention to the following things: walk around &amp; not falling of the map, shooting the other players and not get hit by other players.</w:t>
      </w:r>
    </w:p>
    <w:p w14:paraId="668E34E9" w14:textId="77777777" w:rsidR="009474B5" w:rsidRDefault="009474B5" w:rsidP="009474B5">
      <w:pPr>
        <w:pStyle w:val="berschrift2"/>
      </w:pPr>
      <w:bookmarkStart w:id="18" w:name="_Toc31310114"/>
      <w:r>
        <w:t>Win/Lose Condition</w:t>
      </w:r>
      <w:bookmarkEnd w:id="18"/>
    </w:p>
    <w:p w14:paraId="7890C388" w14:textId="77777777" w:rsidR="009474B5" w:rsidRDefault="009474B5" w:rsidP="009474B5">
      <w:r>
        <w:t xml:space="preserve">Players who fall of the map are out of the current round. The last player standing on the map wins this round (last man standing) and gets a point. The player who get five points first wins the game. </w:t>
      </w:r>
    </w:p>
    <w:p w14:paraId="15A2AFEC" w14:textId="2E00EB41" w:rsidR="009474B5" w:rsidRDefault="009474B5" w:rsidP="008A77FA">
      <w:r>
        <w:t xml:space="preserve">On a draw (if more than one player survives after timer is on zero) nobody gets a point. But the players who already fell of, loses one point (minus points </w:t>
      </w:r>
      <w:commentRangeStart w:id="19"/>
      <w:r>
        <w:t>possible</w:t>
      </w:r>
      <w:commentRangeEnd w:id="19"/>
      <w:r w:rsidR="000637C0">
        <w:rPr>
          <w:rStyle w:val="Kommentarzeichen"/>
        </w:rPr>
        <w:commentReference w:id="19"/>
      </w:r>
      <w:r>
        <w:t>).</w:t>
      </w:r>
    </w:p>
    <w:p w14:paraId="05C18C43" w14:textId="6074C23D" w:rsidR="00865274" w:rsidRDefault="00865274" w:rsidP="00FC0838">
      <w:pPr>
        <w:pStyle w:val="berschrift2"/>
      </w:pPr>
      <w:bookmarkStart w:id="20" w:name="_Toc31310115"/>
      <w:r>
        <w:t>Input</w:t>
      </w:r>
      <w:bookmarkEnd w:id="20"/>
    </w:p>
    <w:p w14:paraId="10A639F8" w14:textId="714BAD50" w:rsidR="00CD0968" w:rsidRDefault="00006256" w:rsidP="00CD0968">
      <w:r>
        <w:t xml:space="preserve">There are not a lot of inputs options needed. </w:t>
      </w:r>
      <w:r w:rsidR="00865274">
        <w:t xml:space="preserve">The recommended input device is a gamepad. </w:t>
      </w:r>
    </w:p>
    <w:p w14:paraId="48C81415" w14:textId="3B3CD3CC" w:rsidR="008A77FA" w:rsidRDefault="00CD0968" w:rsidP="00865274">
      <w:r>
        <w:t xml:space="preserve">The player </w:t>
      </w:r>
      <w:r w:rsidR="00865274">
        <w:t xml:space="preserve">can move </w:t>
      </w:r>
      <w:r>
        <w:t xml:space="preserve">around with an analog stick or the arrow keys. </w:t>
      </w:r>
      <w:r w:rsidR="00006256">
        <w:t>One</w:t>
      </w:r>
      <w:r>
        <w:t xml:space="preserve"> button </w:t>
      </w:r>
      <w:r w:rsidR="00757CC5">
        <w:t xml:space="preserve">is needed to jump. </w:t>
      </w:r>
      <w:r w:rsidR="00865274">
        <w:t>With another button the water can</w:t>
      </w:r>
      <w:r w:rsidR="00B10920">
        <w:t>n</w:t>
      </w:r>
      <w:r w:rsidR="00865274">
        <w:t>on can be charged (holding button down) and activated (release button). While charging</w:t>
      </w:r>
      <w:r w:rsidR="00CF741A">
        <w:t>,</w:t>
      </w:r>
      <w:r w:rsidR="00865274">
        <w:t xml:space="preserve"> the direction can be changed</w:t>
      </w:r>
      <w:r w:rsidR="00CF741A">
        <w:t xml:space="preserve"> but the player cannot move around</w:t>
      </w:r>
      <w:r w:rsidR="00865274">
        <w:t>.</w:t>
      </w:r>
      <w:r w:rsidR="00757CC5">
        <w:t xml:space="preserve"> </w:t>
      </w:r>
    </w:p>
    <w:p w14:paraId="5C5EC873" w14:textId="77777777" w:rsidR="00D24F91" w:rsidRDefault="00D24F91" w:rsidP="00865274"/>
    <w:p w14:paraId="1349A423" w14:textId="1CD5B27D" w:rsidR="00D03031" w:rsidRDefault="00D03031" w:rsidP="00865274">
      <w:r>
        <w:t>A mapping of a DualShock Controller could look like this (see controller description below):</w:t>
      </w:r>
    </w:p>
    <w:p w14:paraId="4D2D197C" w14:textId="77777777" w:rsidR="00745E64" w:rsidRDefault="00745E64" w:rsidP="00865274"/>
    <w:p w14:paraId="29796403" w14:textId="10160EFE" w:rsidR="00D03031" w:rsidRDefault="00D03031" w:rsidP="00865274">
      <w:r>
        <w:t>K (Left analog Stick): Move and rotate</w:t>
      </w:r>
    </w:p>
    <w:p w14:paraId="643E6635" w14:textId="229427A1" w:rsidR="00D03031" w:rsidRDefault="00D03031" w:rsidP="00865274">
      <w:r>
        <w:t>G (Right analog stick): Could also be used for rotating, but not intended</w:t>
      </w:r>
    </w:p>
    <w:p w14:paraId="71C601C3" w14:textId="5CB9668C" w:rsidR="00D03031" w:rsidRDefault="00D03031" w:rsidP="00865274">
      <w:r>
        <w:t>F Cross (X): Jump</w:t>
      </w:r>
    </w:p>
    <w:p w14:paraId="4F9FF175" w14:textId="2F8FF393" w:rsidR="00D03031" w:rsidRDefault="00D03031" w:rsidP="00865274">
      <w:r>
        <w:t>F Square or Circle: Charge and shoot water cannon</w:t>
      </w:r>
    </w:p>
    <w:p w14:paraId="67C29E86" w14:textId="31F6C4FD" w:rsidR="00D03031" w:rsidRDefault="00D03031" w:rsidP="00865274">
      <w:r>
        <w:rPr>
          <w:noProof/>
          <w:lang w:val="de-CH"/>
        </w:rPr>
        <w:drawing>
          <wp:inline distT="0" distB="0" distL="0" distR="0" wp14:anchorId="4F1ACEEB" wp14:editId="482FD340">
            <wp:extent cx="2535673" cy="2033626"/>
            <wp:effectExtent l="0" t="0" r="0" b="5080"/>
            <wp:docPr id="3" name="Grafik 3" descr="Vorderseite des Controllers. Von oben links im Uhrzeigersinn mit A bis K gekennzeich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orderseite des Controllers. Von oben links im Uhrzeigersinn mit A bis K gekennzeichne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6354" cy="2050212"/>
                    </a:xfrm>
                    <a:prstGeom prst="rect">
                      <a:avLst/>
                    </a:prstGeom>
                    <a:noFill/>
                    <a:ln>
                      <a:noFill/>
                    </a:ln>
                  </pic:spPr>
                </pic:pic>
              </a:graphicData>
            </a:graphic>
          </wp:inline>
        </w:drawing>
      </w:r>
    </w:p>
    <w:p w14:paraId="120310E8" w14:textId="49D0DABE" w:rsidR="00D03031" w:rsidRPr="00865274" w:rsidRDefault="00D03031" w:rsidP="00865274">
      <w:r>
        <w:t>(</w:t>
      </w:r>
      <w:hyperlink r:id="rId14" w:history="1">
        <w:r>
          <w:rPr>
            <w:rStyle w:val="Hyperlink"/>
          </w:rPr>
          <w:t>https://manuals.playstation.net/document/de/ps4/basic/pn_controller.html</w:t>
        </w:r>
      </w:hyperlink>
      <w:r>
        <w:t>)</w:t>
      </w:r>
    </w:p>
    <w:p w14:paraId="773AA037" w14:textId="15677F24" w:rsidR="00FF7CAF" w:rsidRDefault="00FF7CAF" w:rsidP="00FF7CAF">
      <w:pPr>
        <w:pStyle w:val="berschrift2"/>
      </w:pPr>
      <w:bookmarkStart w:id="21" w:name="_Toc31310116"/>
      <w:r>
        <w:lastRenderedPageBreak/>
        <w:t>Rules</w:t>
      </w:r>
      <w:bookmarkEnd w:id="21"/>
    </w:p>
    <w:p w14:paraId="3E854419" w14:textId="08290763" w:rsidR="00FF7CAF" w:rsidRDefault="00FF7CAF" w:rsidP="00FF7CAF">
      <w:pPr>
        <w:pStyle w:val="Listenabsatz"/>
        <w:numPr>
          <w:ilvl w:val="0"/>
          <w:numId w:val="5"/>
        </w:numPr>
      </w:pPr>
      <w:r>
        <w:t>Players can’t move while charging the water cannon</w:t>
      </w:r>
    </w:p>
    <w:p w14:paraId="448B4380" w14:textId="2ACD2758" w:rsidR="00FF7CAF" w:rsidRDefault="00FF7CAF" w:rsidP="00FF7CAF">
      <w:pPr>
        <w:pStyle w:val="Listenabsatz"/>
        <w:numPr>
          <w:ilvl w:val="0"/>
          <w:numId w:val="5"/>
        </w:numPr>
      </w:pPr>
      <w:r>
        <w:t>Players can’t move or rotate while in the air</w:t>
      </w:r>
    </w:p>
    <w:p w14:paraId="05593CC7" w14:textId="6A5C5FC4" w:rsidR="00FF7CAF" w:rsidRDefault="00FF7CAF" w:rsidP="00FF7CAF">
      <w:pPr>
        <w:pStyle w:val="Listenabsatz"/>
        <w:numPr>
          <w:ilvl w:val="0"/>
          <w:numId w:val="5"/>
        </w:numPr>
      </w:pPr>
      <w:r>
        <w:t>If a player falls of the map (by himself or by any players water cannon) he is out of the current round</w:t>
      </w:r>
    </w:p>
    <w:p w14:paraId="10D5F7AE" w14:textId="6949A3F6" w:rsidR="00FF7CAF" w:rsidRDefault="00FF7CAF" w:rsidP="00FF7CAF">
      <w:pPr>
        <w:pStyle w:val="Listenabsatz"/>
        <w:numPr>
          <w:ilvl w:val="0"/>
          <w:numId w:val="5"/>
        </w:numPr>
      </w:pPr>
      <w:r>
        <w:t>The last player who doesn’t fall of the map wins this round and gets a point</w:t>
      </w:r>
    </w:p>
    <w:p w14:paraId="50AD3405" w14:textId="65165BEE" w:rsidR="00FF7CAF" w:rsidRDefault="00FF7CAF" w:rsidP="00FF7CAF">
      <w:pPr>
        <w:pStyle w:val="Listenabsatz"/>
        <w:numPr>
          <w:ilvl w:val="0"/>
          <w:numId w:val="5"/>
        </w:numPr>
      </w:pPr>
      <w:r>
        <w:t>The first player that gets five points wins the game</w:t>
      </w:r>
    </w:p>
    <w:p w14:paraId="6D8DCE66" w14:textId="28745860" w:rsidR="00FF7CAF" w:rsidRDefault="00FF7CAF" w:rsidP="00FF7CAF">
      <w:pPr>
        <w:pStyle w:val="Listenabsatz"/>
        <w:numPr>
          <w:ilvl w:val="0"/>
          <w:numId w:val="5"/>
        </w:numPr>
      </w:pPr>
      <w:r>
        <w:t xml:space="preserve">Different types of powerups are stackable. But only one powerup per </w:t>
      </w:r>
      <w:commentRangeStart w:id="22"/>
      <w:r>
        <w:t>type</w:t>
      </w:r>
      <w:commentRangeEnd w:id="22"/>
      <w:r w:rsidR="000637C0">
        <w:rPr>
          <w:rStyle w:val="Kommentarzeichen"/>
        </w:rPr>
        <w:commentReference w:id="22"/>
      </w:r>
    </w:p>
    <w:p w14:paraId="126F2FEC" w14:textId="77777777" w:rsidR="00847C0F" w:rsidRPr="00FF7CAF" w:rsidRDefault="00847C0F" w:rsidP="00847C0F">
      <w:pPr>
        <w:ind w:left="360"/>
      </w:pPr>
    </w:p>
    <w:p w14:paraId="0D4F8EBB" w14:textId="4EE0E7B5" w:rsidR="00457121" w:rsidRDefault="00457121" w:rsidP="009C7ACD">
      <w:pPr>
        <w:pStyle w:val="berschrift1"/>
      </w:pPr>
      <w:bookmarkStart w:id="23" w:name="_Toc31310117"/>
      <w:r>
        <w:t xml:space="preserve">References and </w:t>
      </w:r>
      <w:r w:rsidR="009C7ACD">
        <w:t>influences</w:t>
      </w:r>
      <w:bookmarkEnd w:id="23"/>
    </w:p>
    <w:p w14:paraId="2525F2D5" w14:textId="6108305B" w:rsidR="009C7ACD" w:rsidRDefault="009C7ACD" w:rsidP="009C7ACD">
      <w:pPr>
        <w:pStyle w:val="Listenabsatz"/>
        <w:numPr>
          <w:ilvl w:val="0"/>
          <w:numId w:val="3"/>
        </w:numPr>
      </w:pPr>
      <w:r>
        <w:t>Super Mario Sunshine (water ca</w:t>
      </w:r>
      <w:r w:rsidR="00B10920">
        <w:t>n</w:t>
      </w:r>
      <w:r>
        <w:t>non)</w:t>
      </w:r>
    </w:p>
    <w:p w14:paraId="41FE4B17" w14:textId="150E1561" w:rsidR="009C7ACD" w:rsidRDefault="009C7ACD" w:rsidP="009C7ACD">
      <w:pPr>
        <w:pStyle w:val="Listenabsatz"/>
        <w:numPr>
          <w:ilvl w:val="0"/>
          <w:numId w:val="3"/>
        </w:numPr>
      </w:pPr>
      <w:r>
        <w:t>Lance A Lot</w:t>
      </w:r>
    </w:p>
    <w:p w14:paraId="5D8DD8BA" w14:textId="3D361CFF" w:rsidR="0099371C" w:rsidRDefault="009C7ACD" w:rsidP="0099371C">
      <w:pPr>
        <w:pStyle w:val="Listenabsatz"/>
        <w:numPr>
          <w:ilvl w:val="0"/>
          <w:numId w:val="3"/>
        </w:numPr>
      </w:pPr>
      <w:r>
        <w:t>Gang beasts</w:t>
      </w:r>
    </w:p>
    <w:p w14:paraId="60034371" w14:textId="77777777" w:rsidR="00163AFA" w:rsidRDefault="00163AFA" w:rsidP="00DA7808"/>
    <w:p w14:paraId="3309309A" w14:textId="2626FBA5" w:rsidR="00A153CC" w:rsidRDefault="00A153CC" w:rsidP="00A153CC">
      <w:pPr>
        <w:pStyle w:val="berschrift1"/>
      </w:pPr>
      <w:bookmarkStart w:id="24" w:name="_Toc31310118"/>
      <w:r>
        <w:t>Target audience</w:t>
      </w:r>
      <w:bookmarkEnd w:id="24"/>
    </w:p>
    <w:p w14:paraId="668B86DD" w14:textId="2860C789" w:rsidR="008227A2" w:rsidRDefault="009F2906" w:rsidP="009F2906">
      <w:r>
        <w:t>The target audience are people who want to have fun or competition with/against their friends. The game is free, but gamepads are highly recommended (if player on PC).</w:t>
      </w:r>
      <w:r w:rsidR="008227A2">
        <w:t xml:space="preserve"> The game also fits to a younger audience as the game art is friendly. A </w:t>
      </w:r>
      <w:r w:rsidR="00163AFA">
        <w:t>game lasts about</w:t>
      </w:r>
      <w:r w:rsidR="008227A2">
        <w:t xml:space="preserve"> 15 to 30 minutes.</w:t>
      </w:r>
    </w:p>
    <w:p w14:paraId="23D3AB69" w14:textId="77777777" w:rsidR="00DA7808" w:rsidRDefault="00DA7808" w:rsidP="009F2906"/>
    <w:p w14:paraId="0000004C" w14:textId="77777777" w:rsidR="00832C49" w:rsidRDefault="00675926" w:rsidP="009C7ACD">
      <w:pPr>
        <w:pStyle w:val="berschrift1"/>
      </w:pPr>
      <w:bookmarkStart w:id="25" w:name="_Toc31310119"/>
      <w:r>
        <w:t>Targeted platforms</w:t>
      </w:r>
      <w:bookmarkEnd w:id="25"/>
    </w:p>
    <w:p w14:paraId="3DBCF12D" w14:textId="03EF55A2" w:rsidR="0099371C" w:rsidRDefault="00A153CC" w:rsidP="00A153CC">
      <w:pPr>
        <w:pBdr>
          <w:top w:val="nil"/>
          <w:left w:val="nil"/>
          <w:bottom w:val="nil"/>
          <w:right w:val="nil"/>
          <w:between w:val="nil"/>
        </w:pBdr>
      </w:pPr>
      <w:r>
        <w:t>The targeted platforms are PC</w:t>
      </w:r>
      <w:r w:rsidR="00606D55">
        <w:t xml:space="preserve"> (highest priority)</w:t>
      </w:r>
      <w:r>
        <w:t>, PS4 and Xbox One</w:t>
      </w:r>
      <w:r w:rsidR="00A02E4D">
        <w:t>. The game is optimized to play with gamepads.</w:t>
      </w:r>
    </w:p>
    <w:p w14:paraId="0FB4EA64" w14:textId="77777777" w:rsidR="00163AFA" w:rsidRDefault="00163AFA" w:rsidP="00A153CC">
      <w:pPr>
        <w:pBdr>
          <w:top w:val="nil"/>
          <w:left w:val="nil"/>
          <w:bottom w:val="nil"/>
          <w:right w:val="nil"/>
          <w:between w:val="nil"/>
        </w:pBdr>
      </w:pPr>
    </w:p>
    <w:p w14:paraId="00000051" w14:textId="23E9D9E4" w:rsidR="00832C49" w:rsidRDefault="00675926" w:rsidP="00A153CC">
      <w:pPr>
        <w:pStyle w:val="berschrift1"/>
      </w:pPr>
      <w:bookmarkStart w:id="26" w:name="_Toc31310120"/>
      <w:r>
        <w:t>Monetization model</w:t>
      </w:r>
      <w:bookmarkEnd w:id="26"/>
    </w:p>
    <w:p w14:paraId="12EBB084" w14:textId="50C587A5" w:rsidR="0099371C" w:rsidRDefault="000635EF" w:rsidP="00CF741A">
      <w:pPr>
        <w:pBdr>
          <w:top w:val="nil"/>
          <w:left w:val="nil"/>
          <w:bottom w:val="nil"/>
          <w:right w:val="nil"/>
          <w:between w:val="nil"/>
        </w:pBdr>
      </w:pPr>
      <w:r>
        <w:t xml:space="preserve">The game is free to play. </w:t>
      </w:r>
      <w:r w:rsidR="00F44E7D">
        <w:t>The players can buy cosmetics with microtransaction</w:t>
      </w:r>
      <w:r>
        <w:t>.</w:t>
      </w:r>
    </w:p>
    <w:p w14:paraId="44F19BB5" w14:textId="77777777" w:rsidR="00163AFA" w:rsidRPr="0099371C" w:rsidRDefault="00163AFA" w:rsidP="00CF741A">
      <w:pPr>
        <w:pBdr>
          <w:top w:val="nil"/>
          <w:left w:val="nil"/>
          <w:bottom w:val="nil"/>
          <w:right w:val="nil"/>
          <w:between w:val="nil"/>
        </w:pBdr>
      </w:pPr>
    </w:p>
    <w:p w14:paraId="00000084" w14:textId="77777777" w:rsidR="00832C49" w:rsidRDefault="00675926">
      <w:pPr>
        <w:pStyle w:val="berschrift1"/>
        <w:pBdr>
          <w:top w:val="nil"/>
          <w:left w:val="nil"/>
          <w:bottom w:val="nil"/>
          <w:right w:val="nil"/>
          <w:between w:val="nil"/>
        </w:pBdr>
        <w:ind w:left="360" w:hanging="360"/>
      </w:pPr>
      <w:bookmarkStart w:id="27" w:name="_Toc31310121"/>
      <w:r>
        <w:t>What sets this project apart?</w:t>
      </w:r>
      <w:bookmarkEnd w:id="27"/>
    </w:p>
    <w:p w14:paraId="0000008A" w14:textId="762095B3" w:rsidR="00832C49" w:rsidRDefault="00292E26" w:rsidP="00292E26">
      <w:pPr>
        <w:pStyle w:val="Listenabsatz"/>
        <w:numPr>
          <w:ilvl w:val="0"/>
          <w:numId w:val="3"/>
        </w:numPr>
        <w:pBdr>
          <w:top w:val="nil"/>
          <w:left w:val="nil"/>
          <w:bottom w:val="nil"/>
          <w:right w:val="nil"/>
          <w:between w:val="nil"/>
        </w:pBdr>
      </w:pPr>
      <w:r>
        <w:t>Penguins fighting in the Antarctic</w:t>
      </w:r>
    </w:p>
    <w:p w14:paraId="57F54855" w14:textId="796D3240" w:rsidR="00864E54" w:rsidRPr="00CB19AD" w:rsidRDefault="00292E26" w:rsidP="004F66AC">
      <w:pPr>
        <w:pStyle w:val="Listenabsatz"/>
        <w:numPr>
          <w:ilvl w:val="0"/>
          <w:numId w:val="3"/>
        </w:numPr>
        <w:pBdr>
          <w:top w:val="nil"/>
          <w:left w:val="nil"/>
          <w:bottom w:val="nil"/>
          <w:right w:val="nil"/>
          <w:between w:val="nil"/>
        </w:pBdr>
      </w:pPr>
      <w:r>
        <w:t>Penguins fighting with water cannon</w:t>
      </w:r>
      <w:r w:rsidR="00675926">
        <w:br w:type="page"/>
      </w:r>
    </w:p>
    <w:p w14:paraId="6BF02409" w14:textId="4D360E52" w:rsidR="00601161" w:rsidRDefault="00601161">
      <w:pPr>
        <w:pStyle w:val="berschrift1"/>
        <w:pBdr>
          <w:top w:val="nil"/>
          <w:left w:val="nil"/>
          <w:bottom w:val="nil"/>
          <w:right w:val="nil"/>
          <w:between w:val="nil"/>
        </w:pBdr>
        <w:ind w:left="360" w:hanging="360"/>
      </w:pPr>
      <w:bookmarkStart w:id="28" w:name="_Toc31310122"/>
      <w:r>
        <w:lastRenderedPageBreak/>
        <w:t>Graphics</w:t>
      </w:r>
      <w:r w:rsidR="000B0B59">
        <w:t xml:space="preserve"> &amp; </w:t>
      </w:r>
      <w:r>
        <w:t>Art</w:t>
      </w:r>
      <w:bookmarkEnd w:id="28"/>
    </w:p>
    <w:p w14:paraId="2DD05042" w14:textId="07F847DE" w:rsidR="00B6092E" w:rsidRPr="00B6092E" w:rsidRDefault="00B6092E" w:rsidP="00B6092E">
      <w:pPr>
        <w:pStyle w:val="berschrift2"/>
      </w:pPr>
      <w:bookmarkStart w:id="29" w:name="_Toc31310123"/>
      <w:r>
        <w:t>General</w:t>
      </w:r>
      <w:bookmarkEnd w:id="29"/>
    </w:p>
    <w:p w14:paraId="091487FD" w14:textId="77777777" w:rsidR="0066274A" w:rsidRDefault="00B6092E" w:rsidP="00601161">
      <w:r>
        <w:t>It’s a 3D game that</w:t>
      </w:r>
      <w:r w:rsidR="00601161">
        <w:t xml:space="preserve"> plays in </w:t>
      </w:r>
      <w:r>
        <w:t xml:space="preserve">a </w:t>
      </w:r>
      <w:r w:rsidR="00FD4071">
        <w:t>fantasy</w:t>
      </w:r>
      <w:r w:rsidR="000B0B59">
        <w:t xml:space="preserve"> </w:t>
      </w:r>
      <w:r>
        <w:t>S</w:t>
      </w:r>
      <w:r w:rsidR="000B0B59">
        <w:t xml:space="preserve">outh </w:t>
      </w:r>
      <w:r>
        <w:t>P</w:t>
      </w:r>
      <w:r w:rsidR="000B0B59">
        <w:t>ole</w:t>
      </w:r>
      <w:r>
        <w:t xml:space="preserve"> / Antarctica</w:t>
      </w:r>
      <w:r w:rsidR="00FD4071">
        <w:t xml:space="preserve"> setting</w:t>
      </w:r>
      <w:r w:rsidR="00601161">
        <w:t xml:space="preserve">. </w:t>
      </w:r>
      <w:r w:rsidR="000B0B59">
        <w:t xml:space="preserve">There </w:t>
      </w:r>
      <w:r w:rsidR="00AF5D32">
        <w:t>is</w:t>
      </w:r>
      <w:r w:rsidR="000B0B59">
        <w:t xml:space="preserve"> not only ice and water, but also different </w:t>
      </w:r>
      <w:r w:rsidR="00AF5D32">
        <w:t xml:space="preserve">platforms from research stations. </w:t>
      </w:r>
    </w:p>
    <w:p w14:paraId="4172FE66" w14:textId="0CBEA6E0" w:rsidR="00601161" w:rsidRDefault="00601161" w:rsidP="00601161">
      <w:r>
        <w:t>The fe</w:t>
      </w:r>
      <w:r w:rsidR="000B0B59">
        <w:t>e</w:t>
      </w:r>
      <w:r>
        <w:t>ling and colors should be friendly and playful.</w:t>
      </w:r>
      <w:r w:rsidR="000B0B59">
        <w:t xml:space="preserve"> </w:t>
      </w:r>
    </w:p>
    <w:p w14:paraId="2C34D002" w14:textId="0F2CAD13" w:rsidR="00AF5D32" w:rsidRDefault="00601161" w:rsidP="00675926">
      <w:r>
        <w:t xml:space="preserve">Most used colors are </w:t>
      </w:r>
      <w:r w:rsidR="000B0B59">
        <w:t>white (ice)</w:t>
      </w:r>
      <w:r w:rsidR="00571AE7">
        <w:t xml:space="preserve">, </w:t>
      </w:r>
      <w:r w:rsidR="000B0B59">
        <w:t>blue (sky</w:t>
      </w:r>
      <w:r w:rsidR="00AF5D32">
        <w:t xml:space="preserve"> &amp; water</w:t>
      </w:r>
      <w:r w:rsidR="000B0B59">
        <w:t>)</w:t>
      </w:r>
      <w:r>
        <w:t>.</w:t>
      </w:r>
      <w:r w:rsidR="00C57CFD">
        <w:t xml:space="preserve"> </w:t>
      </w:r>
    </w:p>
    <w:p w14:paraId="4186F909" w14:textId="3D56076A" w:rsidR="00AF5D32" w:rsidRDefault="00AF5D32" w:rsidP="00675926">
      <w:r>
        <w:t>The platforms and research stations constructions are in a friendly bright brown or grey.</w:t>
      </w:r>
    </w:p>
    <w:p w14:paraId="753F23B8" w14:textId="12E0C268" w:rsidR="00675926" w:rsidRDefault="00C57CFD" w:rsidP="00675926">
      <w:r>
        <w:t xml:space="preserve">The art </w:t>
      </w:r>
      <w:r w:rsidR="0071415A">
        <w:t>is low poly, clean and cartoony much like Gang beasts:</w:t>
      </w:r>
    </w:p>
    <w:p w14:paraId="79AA8193" w14:textId="551C5825" w:rsidR="00AF5D32" w:rsidRDefault="00AF5D32" w:rsidP="00675926">
      <w:r>
        <w:rPr>
          <w:noProof/>
          <w:lang w:val="de-CH"/>
        </w:rPr>
        <w:drawing>
          <wp:inline distT="0" distB="0" distL="0" distR="0" wp14:anchorId="3FE33304" wp14:editId="6F0D087C">
            <wp:extent cx="5943600" cy="3653155"/>
            <wp:effectExtent l="0" t="0" r="0" b="444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653155"/>
                    </a:xfrm>
                    <a:prstGeom prst="rect">
                      <a:avLst/>
                    </a:prstGeom>
                    <a:noFill/>
                    <a:ln>
                      <a:noFill/>
                    </a:ln>
                  </pic:spPr>
                </pic:pic>
              </a:graphicData>
            </a:graphic>
          </wp:inline>
        </w:drawing>
      </w:r>
    </w:p>
    <w:p w14:paraId="482F92DC" w14:textId="06D1C60F" w:rsidR="00675926" w:rsidRDefault="00AF5D32" w:rsidP="00601161">
      <w:r>
        <w:rPr>
          <w:noProof/>
        </w:rPr>
        <w:t>(</w:t>
      </w:r>
      <w:hyperlink r:id="rId16" w:history="1">
        <w:r>
          <w:rPr>
            <w:rStyle w:val="Hyperlink"/>
          </w:rPr>
          <w:t>https://www.steamkiwi.com/article=18291/patch-notes-for-the-gang-beasts-026-unstable-alpha-build</w:t>
        </w:r>
      </w:hyperlink>
      <w:r>
        <w:t>)</w:t>
      </w:r>
    </w:p>
    <w:p w14:paraId="38A7E4D2" w14:textId="1C022F0C" w:rsidR="00B6092E" w:rsidRDefault="00B6092E" w:rsidP="00601161"/>
    <w:p w14:paraId="5153485D" w14:textId="4FAF49D6" w:rsidR="00C57CFD" w:rsidRDefault="00B6092E" w:rsidP="00601161">
      <w:pPr>
        <w:rPr>
          <w:noProof/>
        </w:rPr>
      </w:pPr>
      <w:r>
        <w:t xml:space="preserve">To make the game maps more friendly and interesting, there can also be little funny, unrealistic items (just for the look), </w:t>
      </w:r>
      <w:r w:rsidR="00571AE7">
        <w:t>wooden</w:t>
      </w:r>
      <w:r>
        <w:t xml:space="preserve"> boxes (with collision) or Obstacles (not movable)</w:t>
      </w:r>
      <w:r w:rsidR="00FD1CFF">
        <w:t>.</w:t>
      </w:r>
    </w:p>
    <w:p w14:paraId="0AC7B6AB" w14:textId="73B1B99E" w:rsidR="0066274A" w:rsidRDefault="0066274A">
      <w:pPr>
        <w:ind w:left="1440" w:hanging="360"/>
        <w:rPr>
          <w:noProof/>
        </w:rPr>
      </w:pPr>
      <w:r>
        <w:rPr>
          <w:noProof/>
        </w:rPr>
        <w:br w:type="page"/>
      </w:r>
    </w:p>
    <w:p w14:paraId="5493786F" w14:textId="461465EB" w:rsidR="00B6092E" w:rsidRDefault="00B6092E" w:rsidP="00B6092E">
      <w:pPr>
        <w:pStyle w:val="berschrift2"/>
      </w:pPr>
      <w:bookmarkStart w:id="30" w:name="_Toc31310124"/>
      <w:r>
        <w:lastRenderedPageBreak/>
        <w:t>Characters (Penguins)</w:t>
      </w:r>
      <w:bookmarkEnd w:id="30"/>
    </w:p>
    <w:p w14:paraId="4378D541" w14:textId="6EC948DD" w:rsidR="00AA1A0E" w:rsidRPr="00601161" w:rsidRDefault="00AA1A0E" w:rsidP="00601161">
      <w:r>
        <w:t xml:space="preserve">The </w:t>
      </w:r>
      <w:r w:rsidR="0071415A">
        <w:t>penguins</w:t>
      </w:r>
      <w:r>
        <w:t xml:space="preserve"> </w:t>
      </w:r>
      <w:r w:rsidR="0071415A">
        <w:t xml:space="preserve">are also low poly and </w:t>
      </w:r>
      <w:r>
        <w:t xml:space="preserve">can look a bit unrealistic in favor for </w:t>
      </w:r>
      <w:r w:rsidR="000B0B59">
        <w:t>craziness</w:t>
      </w:r>
      <w:r>
        <w:t>.</w:t>
      </w:r>
    </w:p>
    <w:p w14:paraId="2024D5BB" w14:textId="1C674E46" w:rsidR="00601161" w:rsidRDefault="0071415A" w:rsidP="00601161">
      <w:r>
        <w:rPr>
          <w:noProof/>
          <w:lang w:val="de-CH"/>
        </w:rPr>
        <w:drawing>
          <wp:inline distT="0" distB="0" distL="0" distR="0" wp14:anchorId="0191B9AC" wp14:editId="232A5F58">
            <wp:extent cx="3837145" cy="2157984"/>
            <wp:effectExtent l="0" t="0" r="0" b="0"/>
            <wp:docPr id="2" name="Grafik 2" descr="Bildergebnis für gang bea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gang beast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64250" cy="2173228"/>
                    </a:xfrm>
                    <a:prstGeom prst="rect">
                      <a:avLst/>
                    </a:prstGeom>
                    <a:noFill/>
                    <a:ln>
                      <a:noFill/>
                    </a:ln>
                  </pic:spPr>
                </pic:pic>
              </a:graphicData>
            </a:graphic>
          </wp:inline>
        </w:drawing>
      </w:r>
    </w:p>
    <w:p w14:paraId="40B02640" w14:textId="004CC6DA" w:rsidR="000B0B59" w:rsidRDefault="000B0B59" w:rsidP="00601161">
      <w:r>
        <w:t>(</w:t>
      </w:r>
      <w:hyperlink r:id="rId18" w:history="1">
        <w:r w:rsidR="0071415A">
          <w:rPr>
            <w:rStyle w:val="Hyperlink"/>
          </w:rPr>
          <w:t>https://www.playstation.com/de-ch/games/gang-beasts-ps4/</w:t>
        </w:r>
      </w:hyperlink>
      <w:r>
        <w:t>)</w:t>
      </w:r>
    </w:p>
    <w:p w14:paraId="1C753DD6" w14:textId="3AFD36AE" w:rsidR="0071415A" w:rsidRDefault="0071415A" w:rsidP="00601161">
      <w:r>
        <w:t xml:space="preserve">The penguins always have the color of their player (green, red, blue, yellow). But they also have </w:t>
      </w:r>
      <w:r w:rsidR="00CB1530">
        <w:t>small</w:t>
      </w:r>
      <w:r>
        <w:t xml:space="preserve"> </w:t>
      </w:r>
      <w:r w:rsidR="00454488">
        <w:t xml:space="preserve">variations </w:t>
      </w:r>
      <w:r w:rsidR="00CB1530">
        <w:t xml:space="preserve">in their anatomy </w:t>
      </w:r>
      <w:r w:rsidR="00454488">
        <w:t>(e.g.: bigger neck)</w:t>
      </w:r>
      <w:r w:rsidR="00A0163A">
        <w:t>.</w:t>
      </w:r>
      <w:r>
        <w:t xml:space="preserve"> </w:t>
      </w:r>
    </w:p>
    <w:p w14:paraId="1F27765F" w14:textId="47F4E717" w:rsidR="00FD1CFF" w:rsidRDefault="00FD1CFF" w:rsidP="00601161"/>
    <w:p w14:paraId="19522943" w14:textId="10CA8B2B" w:rsidR="00FD1CFF" w:rsidRDefault="007C270E" w:rsidP="00FD1CFF">
      <w:pPr>
        <w:pStyle w:val="berschrift2"/>
      </w:pPr>
      <w:bookmarkStart w:id="31" w:name="_Toc31310125"/>
      <w:r>
        <w:t>Interface</w:t>
      </w:r>
      <w:bookmarkEnd w:id="31"/>
    </w:p>
    <w:p w14:paraId="28C26A87" w14:textId="4549A166" w:rsidR="00FD1CFF" w:rsidRDefault="00FD1CFF" w:rsidP="00FD1CFF">
      <w:pPr>
        <w:pStyle w:val="berschrift3"/>
      </w:pPr>
      <w:bookmarkStart w:id="32" w:name="_Toc31310126"/>
      <w:r>
        <w:t>Menu</w:t>
      </w:r>
      <w:bookmarkEnd w:id="32"/>
    </w:p>
    <w:p w14:paraId="1B836AC4" w14:textId="68D59025" w:rsidR="007C270E" w:rsidRDefault="007C270E" w:rsidP="007C270E">
      <w:r>
        <w:t xml:space="preserve">The menu is very simple. At the first screen there is a </w:t>
      </w:r>
      <w:r w:rsidR="00FD4071">
        <w:t>“</w:t>
      </w:r>
      <w:r>
        <w:t>Start Game</w:t>
      </w:r>
      <w:r w:rsidR="00FD4071">
        <w:t>”</w:t>
      </w:r>
      <w:r>
        <w:t xml:space="preserve">, </w:t>
      </w:r>
      <w:r w:rsidR="00FD4071">
        <w:t>“</w:t>
      </w:r>
      <w:r>
        <w:t>Settings</w:t>
      </w:r>
      <w:r w:rsidR="00FD4071">
        <w:t>”</w:t>
      </w:r>
      <w:r>
        <w:t xml:space="preserve"> and </w:t>
      </w:r>
      <w:r w:rsidR="00FD4071">
        <w:t>“</w:t>
      </w:r>
      <w:r>
        <w:t>Exit</w:t>
      </w:r>
      <w:r w:rsidR="00FD4071">
        <w:t>”</w:t>
      </w:r>
      <w:r>
        <w:t xml:space="preserve"> button.</w:t>
      </w:r>
    </w:p>
    <w:p w14:paraId="1346DE61" w14:textId="0722D776" w:rsidR="00D560E2" w:rsidRDefault="007C270E" w:rsidP="007C270E">
      <w:r>
        <w:t xml:space="preserve">After the </w:t>
      </w:r>
      <w:r w:rsidR="00571AE7">
        <w:t>“</w:t>
      </w:r>
      <w:r>
        <w:t>Start Game</w:t>
      </w:r>
      <w:r w:rsidR="00571AE7">
        <w:t>”</w:t>
      </w:r>
      <w:r>
        <w:t xml:space="preserve"> button is selected the next screen with the mode selection appears. </w:t>
      </w:r>
    </w:p>
    <w:p w14:paraId="73FF9A3C" w14:textId="606ED8F2" w:rsidR="007C270E" w:rsidRPr="007C270E" w:rsidRDefault="007C270E" w:rsidP="007C270E">
      <w:commentRangeStart w:id="33"/>
      <w:r>
        <w:t>Based on the selected mode a map selection menu appears</w:t>
      </w:r>
      <w:commentRangeEnd w:id="33"/>
      <w:r w:rsidR="00C228C5">
        <w:rPr>
          <w:rStyle w:val="Kommentarzeichen"/>
        </w:rPr>
        <w:commentReference w:id="33"/>
      </w:r>
      <w:r>
        <w:t>.</w:t>
      </w:r>
      <w:r w:rsidR="00D560E2">
        <w:t xml:space="preserve"> As last step, every player can choose a penguin specie</w:t>
      </w:r>
      <w:r w:rsidR="005A574B">
        <w:t>s</w:t>
      </w:r>
      <w:r w:rsidR="00D560E2">
        <w:t xml:space="preserve">. The colors of the players are </w:t>
      </w:r>
      <w:r w:rsidR="00FD4071">
        <w:t>fixed. P</w:t>
      </w:r>
      <w:r w:rsidR="00D560E2">
        <w:t xml:space="preserve">layers can also choose the same </w:t>
      </w:r>
      <w:commentRangeStart w:id="34"/>
      <w:r w:rsidR="00D560E2">
        <w:t>speci</w:t>
      </w:r>
      <w:r w:rsidR="005A574B">
        <w:t>es</w:t>
      </w:r>
      <w:commentRangeEnd w:id="34"/>
      <w:r w:rsidR="00C228C5">
        <w:rPr>
          <w:rStyle w:val="Kommentarzeichen"/>
        </w:rPr>
        <w:commentReference w:id="34"/>
      </w:r>
      <w:r w:rsidR="00D560E2">
        <w:t>.</w:t>
      </w:r>
    </w:p>
    <w:p w14:paraId="6D68BF9E" w14:textId="752DECA1" w:rsidR="00FD1CFF" w:rsidRDefault="00FD1CFF" w:rsidP="00FD1CFF">
      <w:pPr>
        <w:pStyle w:val="berschrift3"/>
      </w:pPr>
      <w:bookmarkStart w:id="35" w:name="_Toc31310127"/>
      <w:r>
        <w:t>Game</w:t>
      </w:r>
      <w:bookmarkEnd w:id="35"/>
    </w:p>
    <w:p w14:paraId="1B20F59B" w14:textId="77777777" w:rsidR="00763000" w:rsidRDefault="00FD1CFF" w:rsidP="00FD1CFF">
      <w:r>
        <w:t>The UI in the game</w:t>
      </w:r>
      <w:r w:rsidR="00763000">
        <w:t xml:space="preserve"> only</w:t>
      </w:r>
      <w:r>
        <w:t xml:space="preserve"> </w:t>
      </w:r>
      <w:r w:rsidR="007714FA">
        <w:t>shows the remaining time of current round</w:t>
      </w:r>
      <w:r w:rsidR="00763000">
        <w:t xml:space="preserve"> and some player information (color, penguin species, amount of won rounds and active powerups</w:t>
      </w:r>
      <w:r w:rsidR="007714FA">
        <w:t xml:space="preserve">. </w:t>
      </w:r>
    </w:p>
    <w:p w14:paraId="7DDBC28A" w14:textId="4D7351DA" w:rsidR="00FD1CFF" w:rsidRDefault="00FD1CFF" w:rsidP="00FD1CFF">
      <w:r>
        <w:t xml:space="preserve">The players </w:t>
      </w:r>
      <w:r w:rsidR="00763000">
        <w:t>should always be seen in the middle of the map (see number 6 on pictures below). This must be solved via map design or camera settings.</w:t>
      </w:r>
    </w:p>
    <w:p w14:paraId="5C180178" w14:textId="77777777" w:rsidR="00763000" w:rsidRDefault="00763000" w:rsidP="00FD1CFF"/>
    <w:p w14:paraId="44AC3CE6" w14:textId="692D200E" w:rsidR="00FD1CFF" w:rsidRDefault="00FD1CFF" w:rsidP="00FD1CFF">
      <w:r>
        <w:t>A two player game looks like this:</w:t>
      </w:r>
    </w:p>
    <w:p w14:paraId="0333A49D" w14:textId="2376098A" w:rsidR="00FD1CFF" w:rsidRDefault="00FD1CFF" w:rsidP="00FD1CFF">
      <w:r>
        <w:rPr>
          <w:noProof/>
          <w:lang w:val="de-CH"/>
        </w:rPr>
        <w:lastRenderedPageBreak/>
        <w:drawing>
          <wp:inline distT="0" distB="0" distL="0" distR="0" wp14:anchorId="70A94915" wp14:editId="2C02BF26">
            <wp:extent cx="5050465" cy="2845743"/>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168981" cy="2912522"/>
                    </a:xfrm>
                    <a:prstGeom prst="rect">
                      <a:avLst/>
                    </a:prstGeom>
                    <a:noFill/>
                    <a:ln>
                      <a:noFill/>
                    </a:ln>
                  </pic:spPr>
                </pic:pic>
              </a:graphicData>
            </a:graphic>
          </wp:inline>
        </w:drawing>
      </w:r>
    </w:p>
    <w:p w14:paraId="579CB417" w14:textId="426907B6" w:rsidR="00FD1CFF" w:rsidRDefault="00FD1CFF" w:rsidP="00FD1CFF">
      <w:pPr>
        <w:pStyle w:val="Listenabsatz"/>
        <w:numPr>
          <w:ilvl w:val="0"/>
          <w:numId w:val="6"/>
        </w:numPr>
      </w:pPr>
      <w:r>
        <w:t>Penguin Avatar Player 1 + Color of player</w:t>
      </w:r>
    </w:p>
    <w:p w14:paraId="63EA2239" w14:textId="3FFA92B9" w:rsidR="00FD1CFF" w:rsidRDefault="00FD1CFF" w:rsidP="00FD1CFF">
      <w:pPr>
        <w:pStyle w:val="Listenabsatz"/>
        <w:numPr>
          <w:ilvl w:val="0"/>
          <w:numId w:val="6"/>
        </w:numPr>
      </w:pPr>
      <w:r>
        <w:t xml:space="preserve">Amount of </w:t>
      </w:r>
      <w:r w:rsidR="00763000">
        <w:t xml:space="preserve">won </w:t>
      </w:r>
      <w:r>
        <w:t>rounds and additional info</w:t>
      </w:r>
      <w:r w:rsidR="00763000">
        <w:t xml:space="preserve"> </w:t>
      </w:r>
      <w:r>
        <w:t>(current powerups)</w:t>
      </w:r>
    </w:p>
    <w:p w14:paraId="57E0589B" w14:textId="48154990" w:rsidR="00FD1CFF" w:rsidRDefault="00FD1CFF" w:rsidP="00FD1CFF">
      <w:pPr>
        <w:pStyle w:val="Listenabsatz"/>
        <w:numPr>
          <w:ilvl w:val="0"/>
          <w:numId w:val="6"/>
        </w:numPr>
      </w:pPr>
      <w:r>
        <w:t>Same as 2. but for player 2</w:t>
      </w:r>
    </w:p>
    <w:p w14:paraId="73B3E596" w14:textId="7CDFDEC4" w:rsidR="00FD1CFF" w:rsidRDefault="00FD1CFF" w:rsidP="00FD1CFF">
      <w:pPr>
        <w:pStyle w:val="Listenabsatz"/>
        <w:numPr>
          <w:ilvl w:val="0"/>
          <w:numId w:val="6"/>
        </w:numPr>
      </w:pPr>
      <w:r>
        <w:t>Same as 1 But for player 2</w:t>
      </w:r>
    </w:p>
    <w:p w14:paraId="3371F42C" w14:textId="08B01530" w:rsidR="00FD1CFF" w:rsidRDefault="00FD1CFF" w:rsidP="00FD1CFF">
      <w:pPr>
        <w:pStyle w:val="Listenabsatz"/>
        <w:numPr>
          <w:ilvl w:val="0"/>
          <w:numId w:val="6"/>
        </w:numPr>
      </w:pPr>
      <w:r>
        <w:t>Timer: Remaining time of current round</w:t>
      </w:r>
    </w:p>
    <w:p w14:paraId="662983D0" w14:textId="47A66E4B" w:rsidR="00FD1CFF" w:rsidRDefault="00FD1CFF" w:rsidP="00FD1CFF">
      <w:pPr>
        <w:pStyle w:val="Listenabsatz"/>
        <w:numPr>
          <w:ilvl w:val="0"/>
          <w:numId w:val="6"/>
        </w:numPr>
      </w:pPr>
      <w:r>
        <w:t xml:space="preserve">Space where </w:t>
      </w:r>
      <w:r w:rsidR="00571AE7">
        <w:t>all players should be seen</w:t>
      </w:r>
    </w:p>
    <w:p w14:paraId="6389DCCD" w14:textId="644BDB2E" w:rsidR="00E85FA9" w:rsidRDefault="00E85FA9" w:rsidP="00E85FA9"/>
    <w:p w14:paraId="4D24618E" w14:textId="487E95A4" w:rsidR="00E85FA9" w:rsidRDefault="00E85FA9" w:rsidP="00E85FA9">
      <w:r>
        <w:t>The UI for a four-player game looks similar, however the info boxes of player 1 and player 2 slide up, so player 3 and 4 are bottom left and bottom right:</w:t>
      </w:r>
    </w:p>
    <w:p w14:paraId="3B3F928A" w14:textId="19E39B75" w:rsidR="00E85FA9" w:rsidRDefault="00E85FA9" w:rsidP="00E85FA9">
      <w:r>
        <w:rPr>
          <w:noProof/>
          <w:lang w:val="de-CH"/>
        </w:rPr>
        <w:drawing>
          <wp:inline distT="0" distB="0" distL="0" distR="0" wp14:anchorId="4144D6D8" wp14:editId="2964C4EE">
            <wp:extent cx="4959706" cy="2794604"/>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972950" cy="2802067"/>
                    </a:xfrm>
                    <a:prstGeom prst="rect">
                      <a:avLst/>
                    </a:prstGeom>
                    <a:noFill/>
                    <a:ln>
                      <a:noFill/>
                    </a:ln>
                  </pic:spPr>
                </pic:pic>
              </a:graphicData>
            </a:graphic>
          </wp:inline>
        </w:drawing>
      </w:r>
    </w:p>
    <w:p w14:paraId="4BCF856F" w14:textId="3834F8BF" w:rsidR="00E85FA9" w:rsidRDefault="00E85FA9" w:rsidP="00E85FA9">
      <w:pPr>
        <w:pStyle w:val="Listenabsatz"/>
        <w:numPr>
          <w:ilvl w:val="0"/>
          <w:numId w:val="6"/>
        </w:numPr>
      </w:pPr>
      <w:r>
        <w:t xml:space="preserve">Penguin Avatar Player 3 </w:t>
      </w:r>
    </w:p>
    <w:p w14:paraId="46D2BC06" w14:textId="63377E44" w:rsidR="00E85FA9" w:rsidRDefault="00E85FA9" w:rsidP="00E85FA9">
      <w:pPr>
        <w:pStyle w:val="Listenabsatz"/>
        <w:numPr>
          <w:ilvl w:val="0"/>
          <w:numId w:val="6"/>
        </w:numPr>
      </w:pPr>
      <w:r>
        <w:t xml:space="preserve">Player 3 information </w:t>
      </w:r>
    </w:p>
    <w:p w14:paraId="62F3F076" w14:textId="7649DF3B" w:rsidR="00E85FA9" w:rsidRDefault="00E85FA9" w:rsidP="00E85FA9">
      <w:pPr>
        <w:pStyle w:val="Listenabsatz"/>
        <w:numPr>
          <w:ilvl w:val="0"/>
          <w:numId w:val="6"/>
        </w:numPr>
      </w:pPr>
      <w:r>
        <w:t>Player 4 information</w:t>
      </w:r>
    </w:p>
    <w:p w14:paraId="0B05D372" w14:textId="22CE0C7E" w:rsidR="00E85FA9" w:rsidRDefault="00E85FA9" w:rsidP="00E85FA9">
      <w:pPr>
        <w:pStyle w:val="Listenabsatz"/>
        <w:numPr>
          <w:ilvl w:val="0"/>
          <w:numId w:val="6"/>
        </w:numPr>
      </w:pPr>
      <w:r>
        <w:t>Penguin Avatar Player 4</w:t>
      </w:r>
    </w:p>
    <w:p w14:paraId="12FA216C" w14:textId="585ED5EA" w:rsidR="00E85FA9" w:rsidRDefault="00E85FA9" w:rsidP="00E85FA9"/>
    <w:p w14:paraId="49416625" w14:textId="09801B8B" w:rsidR="00505B21" w:rsidRDefault="00505B21" w:rsidP="00E85FA9">
      <w:r>
        <w:t xml:space="preserve">After a game ends, </w:t>
      </w:r>
      <w:commentRangeStart w:id="36"/>
      <w:r>
        <w:t xml:space="preserve">a little overview of the winner </w:t>
      </w:r>
      <w:commentRangeEnd w:id="36"/>
      <w:r w:rsidR="003C52AF">
        <w:rPr>
          <w:rStyle w:val="Kommentarzeichen"/>
        </w:rPr>
        <w:commentReference w:id="36"/>
      </w:r>
      <w:r>
        <w:t>and the points of the other player appears. Then a rematch with the same settings can be started.</w:t>
      </w:r>
    </w:p>
    <w:p w14:paraId="12AD68E2" w14:textId="77777777" w:rsidR="0066274A" w:rsidRPr="00FD1CFF" w:rsidRDefault="0066274A" w:rsidP="00E85FA9"/>
    <w:p w14:paraId="45A96373" w14:textId="77777777" w:rsidR="004A72AF" w:rsidRDefault="004A72AF" w:rsidP="004A72AF">
      <w:pPr>
        <w:pStyle w:val="berschrift1"/>
      </w:pPr>
      <w:bookmarkStart w:id="37" w:name="_Toc31310128"/>
      <w:r>
        <w:t>Music &amp; Sound</w:t>
      </w:r>
      <w:bookmarkEnd w:id="37"/>
    </w:p>
    <w:p w14:paraId="0E58FC10" w14:textId="77777777" w:rsidR="004A72AF" w:rsidRDefault="004A72AF" w:rsidP="004A72AF">
      <w:pPr>
        <w:pStyle w:val="berschrift2"/>
      </w:pPr>
      <w:bookmarkStart w:id="38" w:name="_Toc31310129"/>
      <w:r>
        <w:t>Music</w:t>
      </w:r>
      <w:bookmarkEnd w:id="38"/>
    </w:p>
    <w:p w14:paraId="06CA97A8" w14:textId="77777777" w:rsidR="004A72AF" w:rsidRDefault="004A72AF" w:rsidP="004A72AF">
      <w:r>
        <w:t xml:space="preserve">The music is used in the menu and game as normal background music. It should create a funny, playful and friendly reaction. </w:t>
      </w:r>
    </w:p>
    <w:p w14:paraId="2528B118" w14:textId="77777777" w:rsidR="004A72AF" w:rsidRDefault="004A72AF" w:rsidP="004A72AF">
      <w:pPr>
        <w:pStyle w:val="berschrift2"/>
      </w:pPr>
      <w:bookmarkStart w:id="39" w:name="_Toc31310130"/>
      <w:r>
        <w:t>Sound</w:t>
      </w:r>
      <w:bookmarkEnd w:id="39"/>
    </w:p>
    <w:p w14:paraId="251EADE0" w14:textId="240A876D" w:rsidR="004A72AF" w:rsidRPr="00B10920" w:rsidRDefault="004A72AF" w:rsidP="004A72AF">
      <w:r>
        <w:t xml:space="preserve">The sound should underline the actions in a funny and playful way. The most important sound effect is the one from the water </w:t>
      </w:r>
      <w:commentRangeStart w:id="40"/>
      <w:r>
        <w:t>cannon</w:t>
      </w:r>
      <w:commentRangeEnd w:id="40"/>
      <w:r w:rsidR="003C52AF">
        <w:rPr>
          <w:rStyle w:val="Kommentarzeichen"/>
        </w:rPr>
        <w:commentReference w:id="40"/>
      </w:r>
      <w:ins w:id="41" w:author="Alex Lötscher" w:date="2020-02-15T15:50:00Z">
        <w:r w:rsidR="003A59A4">
          <w:t xml:space="preserve"> (charging and firing)</w:t>
        </w:r>
      </w:ins>
      <w:r w:rsidR="002E78ED">
        <w:t>, so</w:t>
      </w:r>
      <w:r>
        <w:t xml:space="preserve"> other players can recognize this sound and plan their next action. </w:t>
      </w:r>
    </w:p>
    <w:p w14:paraId="0E5DF5BF" w14:textId="3C2CE8F5" w:rsidR="004A72AF" w:rsidRDefault="004A72AF" w:rsidP="00601161"/>
    <w:p w14:paraId="135A95D3" w14:textId="77777777" w:rsidR="00CB19AD" w:rsidRDefault="00CB19AD" w:rsidP="00CB19AD">
      <w:pPr>
        <w:pStyle w:val="berschrift1"/>
      </w:pPr>
      <w:bookmarkStart w:id="42" w:name="_Toc31310131"/>
      <w:r>
        <w:t>Story and Characters</w:t>
      </w:r>
      <w:bookmarkEnd w:id="42"/>
    </w:p>
    <w:p w14:paraId="1532815E" w14:textId="77777777" w:rsidR="00CB19AD" w:rsidRDefault="00CB19AD" w:rsidP="00CB19AD">
      <w:pPr>
        <w:pStyle w:val="berschrift2"/>
      </w:pPr>
      <w:bookmarkStart w:id="43" w:name="_Toc31310132"/>
      <w:r>
        <w:t>Story</w:t>
      </w:r>
      <w:bookmarkEnd w:id="43"/>
    </w:p>
    <w:p w14:paraId="544EAF07" w14:textId="28E67080" w:rsidR="004D72D6" w:rsidRDefault="00CB19AD" w:rsidP="00CB19AD">
      <w:r>
        <w:t xml:space="preserve">The </w:t>
      </w:r>
      <w:r w:rsidR="00EC58F9">
        <w:t>S</w:t>
      </w:r>
      <w:r w:rsidRPr="00EC58F9">
        <w:t xml:space="preserve">outh </w:t>
      </w:r>
      <w:r w:rsidR="00EC58F9">
        <w:t>P</w:t>
      </w:r>
      <w:r w:rsidRPr="00EC58F9">
        <w:t>ole</w:t>
      </w:r>
      <w:r>
        <w:t xml:space="preserve"> changed</w:t>
      </w:r>
      <w:r w:rsidR="004D72D6">
        <w:t>…</w:t>
      </w:r>
      <w:r>
        <w:t xml:space="preserve"> </w:t>
      </w:r>
    </w:p>
    <w:p w14:paraId="5D73C62A" w14:textId="200D2937" w:rsidR="004D72D6" w:rsidRDefault="00CB19AD" w:rsidP="00CB19AD">
      <w:r>
        <w:t xml:space="preserve">Because of the </w:t>
      </w:r>
      <w:r w:rsidR="0071415A">
        <w:t>global warming</w:t>
      </w:r>
      <w:r>
        <w:t xml:space="preserve">, the nice and cold places in the </w:t>
      </w:r>
      <w:r w:rsidR="00EC58F9">
        <w:t>S</w:t>
      </w:r>
      <w:r>
        <w:t xml:space="preserve">outh </w:t>
      </w:r>
      <w:r w:rsidR="0075450D">
        <w:t>P</w:t>
      </w:r>
      <w:r>
        <w:t xml:space="preserve">ole are decreasing drastically. </w:t>
      </w:r>
    </w:p>
    <w:p w14:paraId="2AEC506C" w14:textId="79AD47FA" w:rsidR="004D72D6" w:rsidRDefault="00CB19AD" w:rsidP="004D72D6">
      <w:r>
        <w:t xml:space="preserve">So, the different penguin species must fight for these </w:t>
      </w:r>
      <w:r w:rsidR="00146A7E">
        <w:t>valuable</w:t>
      </w:r>
      <w:r>
        <w:t xml:space="preserve"> spots. </w:t>
      </w:r>
      <w:r w:rsidR="004D72D6">
        <w:t xml:space="preserve">The only thing </w:t>
      </w:r>
      <w:r w:rsidR="0071415A">
        <w:t>they can use to</w:t>
      </w:r>
      <w:r w:rsidR="004D72D6">
        <w:t xml:space="preserve"> fight with, is a huge water cannon.</w:t>
      </w:r>
      <w:r w:rsidR="004D72D6" w:rsidRPr="004D72D6">
        <w:t xml:space="preserve"> </w:t>
      </w:r>
    </w:p>
    <w:p w14:paraId="4D99B216" w14:textId="03EDE6E5" w:rsidR="00CB19AD" w:rsidRDefault="004D72D6" w:rsidP="00CB19AD">
      <w:r>
        <w:t xml:space="preserve">There are </w:t>
      </w:r>
      <w:r w:rsidR="00E81766">
        <w:t>four</w:t>
      </w:r>
      <w:r>
        <w:t xml:space="preserve"> different penguin species in the game: </w:t>
      </w:r>
      <w:r w:rsidRPr="00224694">
        <w:t>emperor penguin</w:t>
      </w:r>
      <w:r>
        <w:t xml:space="preserve">, </w:t>
      </w:r>
      <w:r w:rsidRPr="00224694">
        <w:t xml:space="preserve">chinstrap </w:t>
      </w:r>
      <w:r>
        <w:t>p</w:t>
      </w:r>
      <w:r w:rsidRPr="00224694">
        <w:t>enguin</w:t>
      </w:r>
      <w:r>
        <w:t xml:space="preserve">s, </w:t>
      </w:r>
      <w:r w:rsidRPr="00224694">
        <w:t>rockhopper penguin</w:t>
      </w:r>
      <w:r w:rsidR="009E396E">
        <w:t xml:space="preserve"> and</w:t>
      </w:r>
      <w:r>
        <w:t xml:space="preserve"> </w:t>
      </w:r>
      <w:r w:rsidRPr="00224694">
        <w:t>jackass penguin</w:t>
      </w:r>
      <w:r>
        <w:t>.</w:t>
      </w:r>
    </w:p>
    <w:p w14:paraId="0CF1C9C6" w14:textId="45B88128" w:rsidR="00CB19AD" w:rsidRDefault="00CB19AD" w:rsidP="00CB19AD">
      <w:pPr>
        <w:pStyle w:val="berschrift2"/>
      </w:pPr>
      <w:bookmarkStart w:id="44" w:name="_Toc31310133"/>
      <w:r>
        <w:t>Characters</w:t>
      </w:r>
      <w:bookmarkEnd w:id="44"/>
    </w:p>
    <w:p w14:paraId="523FBC43" w14:textId="0CD9854C" w:rsidR="004D72D6" w:rsidRDefault="004D72D6" w:rsidP="004D72D6">
      <w:pPr>
        <w:pStyle w:val="berschrift3"/>
      </w:pPr>
      <w:bookmarkStart w:id="45" w:name="_Toc31310134"/>
      <w:r>
        <w:t>Generally</w:t>
      </w:r>
      <w:bookmarkEnd w:id="45"/>
    </w:p>
    <w:p w14:paraId="6843FD55" w14:textId="7F05507F" w:rsidR="00CB19AD" w:rsidRDefault="00D07B59" w:rsidP="00CB19AD">
      <w:r>
        <w:t>There are only penguins i</w:t>
      </w:r>
      <w:r w:rsidR="00CB19AD">
        <w:t>n the gam</w:t>
      </w:r>
      <w:r>
        <w:t>e</w:t>
      </w:r>
      <w:r w:rsidR="00CB19AD">
        <w:t xml:space="preserve">. Generally, </w:t>
      </w:r>
      <w:commentRangeStart w:id="46"/>
      <w:r w:rsidR="00CB19AD">
        <w:t>the penguins don’t like to talk</w:t>
      </w:r>
      <w:commentRangeEnd w:id="46"/>
      <w:r w:rsidR="003C52AF">
        <w:rPr>
          <w:rStyle w:val="Kommentarzeichen"/>
        </w:rPr>
        <w:commentReference w:id="46"/>
      </w:r>
      <w:ins w:id="47" w:author="Alex Lötscher" w:date="2020-02-15T15:52:00Z">
        <w:r w:rsidR="003A59A4">
          <w:t xml:space="preserve"> but they make funny penguin sounds</w:t>
        </w:r>
      </w:ins>
      <w:r w:rsidR="00CB19AD">
        <w:t xml:space="preserve">. There are all </w:t>
      </w:r>
      <w:r w:rsidR="00CB19AD" w:rsidRPr="00825554">
        <w:t>pugnacious</w:t>
      </w:r>
      <w:r w:rsidR="00CB19AD">
        <w:t xml:space="preserve"> because they want to have their own nice spot. </w:t>
      </w:r>
    </w:p>
    <w:p w14:paraId="018A25C4" w14:textId="75760BCE" w:rsidR="004D72D6" w:rsidRDefault="004D72D6" w:rsidP="004D72D6">
      <w:pPr>
        <w:pStyle w:val="berschrift3"/>
      </w:pPr>
      <w:bookmarkStart w:id="48" w:name="_Toc31310135"/>
      <w:r>
        <w:t>Emperor penguins</w:t>
      </w:r>
      <w:bookmarkEnd w:id="48"/>
    </w:p>
    <w:p w14:paraId="67649803" w14:textId="7DE34B31" w:rsidR="003E3F3F" w:rsidRDefault="00CA642C" w:rsidP="00CA642C">
      <w:r>
        <w:t xml:space="preserve">Emperor penguins </w:t>
      </w:r>
      <w:r w:rsidR="003E3F3F">
        <w:t xml:space="preserve">are the tallest and heaviest penguins of all penguin species. But their weight also makes them a little bit slower, then the other </w:t>
      </w:r>
      <w:commentRangeStart w:id="49"/>
      <w:r w:rsidR="003E3F3F">
        <w:t>species</w:t>
      </w:r>
      <w:commentRangeEnd w:id="49"/>
      <w:r w:rsidR="003C52AF">
        <w:rPr>
          <w:rStyle w:val="Kommentarzeichen"/>
        </w:rPr>
        <w:commentReference w:id="49"/>
      </w:r>
      <w:ins w:id="50" w:author="Alex Lötscher" w:date="2020-02-15T15:52:00Z">
        <w:r w:rsidR="006F4D19">
          <w:t xml:space="preserve"> (no impact on gameplay</w:t>
        </w:r>
      </w:ins>
      <w:ins w:id="51" w:author="Alex Lötscher" w:date="2020-02-15T15:53:00Z">
        <w:r w:rsidR="006F4D19">
          <w:t>)</w:t>
        </w:r>
      </w:ins>
      <w:r w:rsidR="003E3F3F">
        <w:t xml:space="preserve">. </w:t>
      </w:r>
    </w:p>
    <w:p w14:paraId="742C6B1A" w14:textId="5816DC8F" w:rsidR="00CA642C" w:rsidRDefault="003E3F3F" w:rsidP="00CA642C">
      <w:r>
        <w:t>They are known as merciless slayers in the penguin world. But in reality</w:t>
      </w:r>
      <w:r w:rsidR="00A75D3E">
        <w:t>,</w:t>
      </w:r>
      <w:r>
        <w:t xml:space="preserve"> they are soft and gentle. They only started </w:t>
      </w:r>
      <w:r w:rsidR="00A75D3E">
        <w:t>to</w:t>
      </w:r>
      <w:r>
        <w:t xml:space="preserve"> fight because the other penguin species attacked first. </w:t>
      </w:r>
    </w:p>
    <w:p w14:paraId="0629271C" w14:textId="77777777" w:rsidR="00B8696F" w:rsidRDefault="00B8696F" w:rsidP="00CA642C"/>
    <w:p w14:paraId="481D71F3" w14:textId="68680E99" w:rsidR="00CA642C" w:rsidRPr="00CA642C" w:rsidRDefault="004621FD" w:rsidP="00CA642C">
      <w:r>
        <w:t>(</w:t>
      </w:r>
      <w:r w:rsidR="00B8696F">
        <w:t xml:space="preserve">More (real) information from wiki: </w:t>
      </w:r>
      <w:hyperlink r:id="rId21" w:history="1">
        <w:r w:rsidR="00CA642C">
          <w:rPr>
            <w:rStyle w:val="Hyperlink"/>
          </w:rPr>
          <w:t>https://en.wikipedia.org/wiki/Emperor_penguin</w:t>
        </w:r>
      </w:hyperlink>
      <w:r>
        <w:t>)</w:t>
      </w:r>
    </w:p>
    <w:p w14:paraId="2C8F430A" w14:textId="545750C5" w:rsidR="004D72D6" w:rsidRDefault="004D72D6" w:rsidP="004D72D6">
      <w:pPr>
        <w:pStyle w:val="berschrift3"/>
      </w:pPr>
      <w:bookmarkStart w:id="52" w:name="_Toc31310136"/>
      <w:r>
        <w:lastRenderedPageBreak/>
        <w:t>Chinstrap penguins</w:t>
      </w:r>
      <w:bookmarkEnd w:id="52"/>
    </w:p>
    <w:p w14:paraId="523FFAAB" w14:textId="6BF88AF4" w:rsidR="004621FD" w:rsidRDefault="00C03250" w:rsidP="00C03250">
      <w:r>
        <w:t xml:space="preserve">The </w:t>
      </w:r>
      <w:r w:rsidR="005131DC">
        <w:t>C</w:t>
      </w:r>
      <w:r>
        <w:t xml:space="preserve">hinstrap penguins are not the smartest </w:t>
      </w:r>
      <w:r w:rsidR="004621FD">
        <w:t>out of all species</w:t>
      </w:r>
      <w:r>
        <w:t xml:space="preserve">. </w:t>
      </w:r>
      <w:r w:rsidR="004621FD">
        <w:t>Sometimes they try to crack stones with their bald head</w:t>
      </w:r>
      <w:r>
        <w:t xml:space="preserve">. That’s why they </w:t>
      </w:r>
      <w:r w:rsidR="00A75D3E">
        <w:t xml:space="preserve">are </w:t>
      </w:r>
      <w:r>
        <w:t>also called “</w:t>
      </w:r>
      <w:r w:rsidR="00094CD0">
        <w:t>S</w:t>
      </w:r>
      <w:r w:rsidRPr="00C03250">
        <w:t>tonecracker penguin</w:t>
      </w:r>
      <w:r>
        <w:t>s”</w:t>
      </w:r>
      <w:r w:rsidR="004621FD">
        <w:t xml:space="preserve">. </w:t>
      </w:r>
    </w:p>
    <w:p w14:paraId="34C2891B" w14:textId="0B6A2B4A" w:rsidR="00C03250" w:rsidRDefault="004621FD" w:rsidP="004621FD">
      <w:r>
        <w:t>Because of their lower intelligence they often get offended by other penguin species. They now want to make others pay for that.</w:t>
      </w:r>
    </w:p>
    <w:p w14:paraId="030B6504" w14:textId="672F0798" w:rsidR="004621FD" w:rsidRDefault="004621FD" w:rsidP="004621FD"/>
    <w:p w14:paraId="12433475" w14:textId="4DB4664F" w:rsidR="004621FD" w:rsidRPr="00C03250" w:rsidRDefault="004621FD" w:rsidP="004621FD">
      <w:r>
        <w:t>(</w:t>
      </w:r>
      <w:hyperlink r:id="rId22" w:history="1">
        <w:r>
          <w:rPr>
            <w:rStyle w:val="Hyperlink"/>
          </w:rPr>
          <w:t>https://en.wikipedia.org/wiki/Chinstrap_penguin</w:t>
        </w:r>
      </w:hyperlink>
      <w:r>
        <w:t>)</w:t>
      </w:r>
    </w:p>
    <w:p w14:paraId="1B66140D" w14:textId="2E180091" w:rsidR="004D72D6" w:rsidRDefault="004D72D6" w:rsidP="004D72D6">
      <w:pPr>
        <w:pStyle w:val="berschrift3"/>
      </w:pPr>
      <w:bookmarkStart w:id="53" w:name="_Toc31310137"/>
      <w:r>
        <w:t>Rockhopper penguins</w:t>
      </w:r>
      <w:bookmarkEnd w:id="53"/>
    </w:p>
    <w:p w14:paraId="69DA799D" w14:textId="35600D14" w:rsidR="002D5A9E" w:rsidRDefault="002D5A9E" w:rsidP="002D5A9E">
      <w:r>
        <w:t xml:space="preserve">The Rockhopper penguins are </w:t>
      </w:r>
      <w:r w:rsidR="009C2CD9">
        <w:t xml:space="preserve">much </w:t>
      </w:r>
      <w:r>
        <w:t>small</w:t>
      </w:r>
      <w:r w:rsidR="009C2CD9">
        <w:t>er than the other penguin species</w:t>
      </w:r>
      <w:r>
        <w:t>. But they compensate this with their intelligence.</w:t>
      </w:r>
    </w:p>
    <w:p w14:paraId="252B5BB6" w14:textId="66E7EBDC" w:rsidR="004621FD" w:rsidRPr="00C03250" w:rsidRDefault="009C2CD9" w:rsidP="0028681E">
      <w:r>
        <w:t xml:space="preserve">They always plan their next move ahead. </w:t>
      </w:r>
      <w:r w:rsidR="00250FE9">
        <w:t xml:space="preserve">The other species hates to play chess against one of </w:t>
      </w:r>
      <w:r w:rsidR="0028681E">
        <w:t>the rockhopper penguins (they always win)</w:t>
      </w:r>
      <w:r w:rsidR="00250FE9">
        <w:t>.</w:t>
      </w:r>
    </w:p>
    <w:p w14:paraId="7BA99E1A" w14:textId="648EE621" w:rsidR="004621FD" w:rsidRDefault="004621FD" w:rsidP="004621FD"/>
    <w:p w14:paraId="591F65AA" w14:textId="072522B2" w:rsidR="004A72AF" w:rsidRPr="004621FD" w:rsidRDefault="004A72AF" w:rsidP="004621FD">
      <w:r>
        <w:t>(</w:t>
      </w:r>
      <w:hyperlink r:id="rId23" w:history="1">
        <w:r>
          <w:rPr>
            <w:rStyle w:val="Hyperlink"/>
          </w:rPr>
          <w:t>https://en.wikipedia.org/wiki/Rockhopper_penguin</w:t>
        </w:r>
      </w:hyperlink>
      <w:r>
        <w:t>)</w:t>
      </w:r>
    </w:p>
    <w:p w14:paraId="192DA77E" w14:textId="28466FFE" w:rsidR="004D72D6" w:rsidRDefault="004D72D6" w:rsidP="004D72D6">
      <w:pPr>
        <w:pStyle w:val="berschrift3"/>
      </w:pPr>
      <w:bookmarkStart w:id="54" w:name="_Toc31310138"/>
      <w:r>
        <w:t>Jackass penguins</w:t>
      </w:r>
      <w:bookmarkEnd w:id="54"/>
    </w:p>
    <w:p w14:paraId="314330FA" w14:textId="16EF511C" w:rsidR="00863454" w:rsidRDefault="00863454" w:rsidP="00863454">
      <w:r>
        <w:t xml:space="preserve">Normally just seen in South Africa, the jackass penguins had to move to the Antarctic. </w:t>
      </w:r>
    </w:p>
    <w:p w14:paraId="24CEC76E" w14:textId="3E93711C" w:rsidR="00863454" w:rsidRDefault="00863454" w:rsidP="00863454">
      <w:r>
        <w:t xml:space="preserve">They are called the “outsiders” and get hated, because they look such different than the other penguin species. </w:t>
      </w:r>
    </w:p>
    <w:p w14:paraId="161A647E" w14:textId="243D41EF" w:rsidR="00863454" w:rsidRDefault="00863454" w:rsidP="00863454">
      <w:r>
        <w:t>The jackass penguins just want to survive. Luckily, they love to shoot other animals (learned in South Africa). So just give them a nice big water cannon and they’re happy.</w:t>
      </w:r>
    </w:p>
    <w:p w14:paraId="0F43CD15" w14:textId="371F47C4" w:rsidR="0002552B" w:rsidRDefault="0002552B" w:rsidP="00863454"/>
    <w:p w14:paraId="4610F954" w14:textId="2A76A24E" w:rsidR="0002552B" w:rsidRPr="00C03250" w:rsidRDefault="0002552B" w:rsidP="00863454">
      <w:r>
        <w:t>(</w:t>
      </w:r>
      <w:hyperlink r:id="rId24" w:history="1">
        <w:r>
          <w:rPr>
            <w:rStyle w:val="Hyperlink"/>
          </w:rPr>
          <w:t>https://en.wikipedia.org/wiki/African_penguin</w:t>
        </w:r>
      </w:hyperlink>
      <w:r>
        <w:t>)</w:t>
      </w:r>
    </w:p>
    <w:p w14:paraId="7D7055D4" w14:textId="450B480E" w:rsidR="00CB19AD" w:rsidRDefault="00CB19AD" w:rsidP="00094402"/>
    <w:p w14:paraId="20A224E6" w14:textId="77777777" w:rsidR="00931CB5" w:rsidRDefault="00931CB5">
      <w:pPr>
        <w:ind w:left="1440" w:hanging="360"/>
        <w:rPr>
          <w:sz w:val="32"/>
          <w:szCs w:val="32"/>
        </w:rPr>
      </w:pPr>
      <w:r>
        <w:br w:type="page"/>
      </w:r>
    </w:p>
    <w:p w14:paraId="5999B32E" w14:textId="758C40E2" w:rsidR="00CB19AD" w:rsidRDefault="00CB19AD" w:rsidP="00CB19AD">
      <w:pPr>
        <w:pStyle w:val="berschrift1"/>
      </w:pPr>
      <w:bookmarkStart w:id="55" w:name="_Toc31310139"/>
      <w:r>
        <w:lastRenderedPageBreak/>
        <w:t>Game Elements</w:t>
      </w:r>
      <w:bookmarkEnd w:id="55"/>
    </w:p>
    <w:p w14:paraId="787BCDA4" w14:textId="77777777" w:rsidR="00CB19AD" w:rsidRDefault="00CB19AD" w:rsidP="00CB19AD">
      <w:pPr>
        <w:pStyle w:val="berschrift2"/>
      </w:pPr>
      <w:bookmarkStart w:id="56" w:name="_Toc31310140"/>
      <w:r>
        <w:t>Penguin (Player)</w:t>
      </w:r>
      <w:bookmarkEnd w:id="56"/>
    </w:p>
    <w:p w14:paraId="408CF5ED" w14:textId="77777777" w:rsidR="00CB19AD" w:rsidRPr="00D119E3" w:rsidRDefault="00CB19AD" w:rsidP="00CB19AD">
      <w:pPr>
        <w:pStyle w:val="berschrift3"/>
      </w:pPr>
      <w:bookmarkStart w:id="57" w:name="_Toc31310141"/>
      <w:commentRangeStart w:id="58"/>
      <w:r>
        <w:t>Properties</w:t>
      </w:r>
      <w:bookmarkEnd w:id="57"/>
      <w:commentRangeEnd w:id="58"/>
      <w:r w:rsidR="003C52AF">
        <w:rPr>
          <w:rStyle w:val="Kommentarzeichen"/>
          <w:rFonts w:ascii="Calibri" w:eastAsia="Calibri" w:hAnsi="Calibri" w:cs="Calibri"/>
          <w:b w:val="0"/>
          <w:color w:val="auto"/>
        </w:rPr>
        <w:commentReference w:id="58"/>
      </w:r>
    </w:p>
    <w:p w14:paraId="7AC36DEB" w14:textId="77777777" w:rsidR="00CB19AD" w:rsidRDefault="00CB19AD" w:rsidP="00CB19AD">
      <w:pPr>
        <w:pStyle w:val="Listenabsatz"/>
        <w:numPr>
          <w:ilvl w:val="0"/>
          <w:numId w:val="3"/>
        </w:numPr>
      </w:pPr>
      <w:r>
        <w:t>Position</w:t>
      </w:r>
    </w:p>
    <w:p w14:paraId="365CD4FF" w14:textId="77777777" w:rsidR="00CB19AD" w:rsidRDefault="00CB19AD" w:rsidP="00CB19AD">
      <w:pPr>
        <w:pStyle w:val="Listenabsatz"/>
        <w:numPr>
          <w:ilvl w:val="0"/>
          <w:numId w:val="3"/>
        </w:numPr>
      </w:pPr>
      <w:r>
        <w:t>Direction</w:t>
      </w:r>
    </w:p>
    <w:p w14:paraId="22640199" w14:textId="0BBC3A78" w:rsidR="00CB19AD" w:rsidRDefault="00CB19AD" w:rsidP="00CB19AD">
      <w:pPr>
        <w:pStyle w:val="Listenabsatz"/>
        <w:numPr>
          <w:ilvl w:val="0"/>
          <w:numId w:val="3"/>
        </w:numPr>
        <w:rPr>
          <w:ins w:id="59" w:author="Alex Lötscher" w:date="2020-02-15T15:40:00Z"/>
        </w:rPr>
      </w:pPr>
      <w:r>
        <w:t>Movement speed</w:t>
      </w:r>
    </w:p>
    <w:p w14:paraId="4F1BC604" w14:textId="14E707EB" w:rsidR="00CF148D" w:rsidRDefault="00CF148D" w:rsidP="00CB19AD">
      <w:pPr>
        <w:pStyle w:val="Listenabsatz"/>
        <w:numPr>
          <w:ilvl w:val="0"/>
          <w:numId w:val="3"/>
        </w:numPr>
        <w:rPr>
          <w:ins w:id="60" w:author="Alex Lötscher" w:date="2020-02-15T15:40:00Z"/>
        </w:rPr>
      </w:pPr>
      <w:ins w:id="61" w:author="Alex Lötscher" w:date="2020-02-15T15:40:00Z">
        <w:r>
          <w:t>Species</w:t>
        </w:r>
      </w:ins>
    </w:p>
    <w:p w14:paraId="7E279098" w14:textId="3A487CBB" w:rsidR="00CF148D" w:rsidRDefault="00CF148D" w:rsidP="00CB19AD">
      <w:pPr>
        <w:pStyle w:val="Listenabsatz"/>
        <w:numPr>
          <w:ilvl w:val="0"/>
          <w:numId w:val="3"/>
        </w:numPr>
        <w:rPr>
          <w:ins w:id="62" w:author="Alex Lötscher" w:date="2020-02-15T15:40:00Z"/>
        </w:rPr>
      </w:pPr>
      <w:ins w:id="63" w:author="Alex Lötscher" w:date="2020-02-15T15:40:00Z">
        <w:r>
          <w:t>Color</w:t>
        </w:r>
      </w:ins>
    </w:p>
    <w:p w14:paraId="09E5D812" w14:textId="6071D938" w:rsidR="00CF148D" w:rsidRDefault="00CF148D" w:rsidP="00CB19AD">
      <w:pPr>
        <w:pStyle w:val="Listenabsatz"/>
        <w:numPr>
          <w:ilvl w:val="0"/>
          <w:numId w:val="3"/>
        </w:numPr>
      </w:pPr>
      <w:ins w:id="64" w:author="Alex Lötscher" w:date="2020-02-15T15:40:00Z">
        <w:r>
          <w:t>Active Powerups</w:t>
        </w:r>
      </w:ins>
    </w:p>
    <w:p w14:paraId="719DFE94" w14:textId="77777777" w:rsidR="00CB19AD" w:rsidRDefault="00CB19AD" w:rsidP="00CB19AD">
      <w:pPr>
        <w:pStyle w:val="Listenabsatz"/>
        <w:numPr>
          <w:ilvl w:val="0"/>
          <w:numId w:val="3"/>
        </w:numPr>
      </w:pPr>
      <w:r>
        <w:t>Water cannon charge time</w:t>
      </w:r>
    </w:p>
    <w:p w14:paraId="553C7637" w14:textId="77777777" w:rsidR="00CB19AD" w:rsidRDefault="00CB19AD" w:rsidP="00CB19AD">
      <w:pPr>
        <w:pStyle w:val="berschrift3"/>
      </w:pPr>
      <w:bookmarkStart w:id="65" w:name="_Toc31310142"/>
      <w:r>
        <w:t>Behaviors</w:t>
      </w:r>
      <w:bookmarkEnd w:id="65"/>
    </w:p>
    <w:p w14:paraId="0B8FFEF7" w14:textId="77777777" w:rsidR="00CB19AD" w:rsidRDefault="00CB19AD" w:rsidP="00CB19AD">
      <w:r>
        <w:t>A player can move, rotate and jump freely on the map. While he is charging with his water cannon he can’t move and jump (only rotate to aim).</w:t>
      </w:r>
    </w:p>
    <w:p w14:paraId="2E34FB2F" w14:textId="77777777" w:rsidR="00CB19AD" w:rsidRPr="00D119E3" w:rsidRDefault="00CB19AD" w:rsidP="00CB19AD">
      <w:r>
        <w:t>If a player gets hit by the water cannon of another player, he is pushed away by the power and range of the water cannon.</w:t>
      </w:r>
    </w:p>
    <w:p w14:paraId="41950F6B" w14:textId="77777777" w:rsidR="00CB19AD" w:rsidRDefault="00CB19AD" w:rsidP="00CB19AD">
      <w:pPr>
        <w:pStyle w:val="berschrift3"/>
      </w:pPr>
      <w:bookmarkStart w:id="66" w:name="_Toc31310143"/>
      <w:r>
        <w:t>Relationships</w:t>
      </w:r>
      <w:bookmarkEnd w:id="66"/>
    </w:p>
    <w:p w14:paraId="0E7D5171" w14:textId="77777777" w:rsidR="00CB19AD" w:rsidRDefault="00CB19AD" w:rsidP="00CB19AD">
      <w:pPr>
        <w:pStyle w:val="Listenabsatz"/>
        <w:numPr>
          <w:ilvl w:val="0"/>
          <w:numId w:val="3"/>
        </w:numPr>
      </w:pPr>
      <w:r>
        <w:t>Water cannon: equipped and usable</w:t>
      </w:r>
    </w:p>
    <w:p w14:paraId="78AA2028" w14:textId="77777777" w:rsidR="00CB19AD" w:rsidRPr="00275DAD" w:rsidRDefault="00CB19AD" w:rsidP="00CB19AD">
      <w:pPr>
        <w:pStyle w:val="Listenabsatz"/>
        <w:numPr>
          <w:ilvl w:val="0"/>
          <w:numId w:val="3"/>
        </w:numPr>
      </w:pPr>
      <w:r>
        <w:t xml:space="preserve">Platforms: walkable/jumpable </w:t>
      </w:r>
    </w:p>
    <w:p w14:paraId="31A0A301" w14:textId="77777777" w:rsidR="00CB19AD" w:rsidRDefault="00CB19AD" w:rsidP="00CB19AD">
      <w:pPr>
        <w:pStyle w:val="berschrift2"/>
      </w:pPr>
      <w:bookmarkStart w:id="67" w:name="_Toc31310144"/>
      <w:r>
        <w:t>Water cannon</w:t>
      </w:r>
      <w:bookmarkEnd w:id="67"/>
    </w:p>
    <w:p w14:paraId="7A9A3C98" w14:textId="77777777" w:rsidR="00CB19AD" w:rsidRPr="001679CF" w:rsidRDefault="00CB19AD" w:rsidP="00CB19AD">
      <w:pPr>
        <w:pStyle w:val="berschrift3"/>
      </w:pPr>
      <w:bookmarkStart w:id="68" w:name="_Toc31310145"/>
      <w:r>
        <w:t>Properties</w:t>
      </w:r>
      <w:bookmarkEnd w:id="68"/>
    </w:p>
    <w:p w14:paraId="0A138E41" w14:textId="77777777" w:rsidR="00CB19AD" w:rsidRDefault="00CB19AD" w:rsidP="00CB19AD">
      <w:pPr>
        <w:pStyle w:val="Listenabsatz"/>
        <w:numPr>
          <w:ilvl w:val="0"/>
          <w:numId w:val="3"/>
        </w:numPr>
      </w:pPr>
      <w:r>
        <w:t>Power</w:t>
      </w:r>
    </w:p>
    <w:p w14:paraId="2B4510FB" w14:textId="77777777" w:rsidR="00CB19AD" w:rsidRDefault="00CB19AD" w:rsidP="00CB19AD">
      <w:pPr>
        <w:pStyle w:val="Listenabsatz"/>
        <w:numPr>
          <w:ilvl w:val="0"/>
          <w:numId w:val="3"/>
        </w:numPr>
      </w:pPr>
      <w:r>
        <w:t>Range</w:t>
      </w:r>
      <w:r w:rsidRPr="00D119E3">
        <w:t xml:space="preserve"> </w:t>
      </w:r>
    </w:p>
    <w:p w14:paraId="13A93DF6" w14:textId="77777777" w:rsidR="00CB19AD" w:rsidRDefault="00CB19AD" w:rsidP="00CB19AD">
      <w:pPr>
        <w:pStyle w:val="Listenabsatz"/>
        <w:numPr>
          <w:ilvl w:val="0"/>
          <w:numId w:val="3"/>
        </w:numPr>
      </w:pPr>
      <w:r>
        <w:t>Impact area (by power and range)</w:t>
      </w:r>
    </w:p>
    <w:p w14:paraId="5EBAB280" w14:textId="1F1AD90A" w:rsidR="00CB19AD" w:rsidRDefault="00CB19AD" w:rsidP="00CB19AD">
      <w:pPr>
        <w:pStyle w:val="Listenabsatz"/>
        <w:numPr>
          <w:ilvl w:val="0"/>
          <w:numId w:val="3"/>
        </w:numPr>
        <w:rPr>
          <w:ins w:id="69" w:author="Alex Lötscher" w:date="2020-02-15T15:53:00Z"/>
        </w:rPr>
      </w:pPr>
      <w:r>
        <w:t xml:space="preserve">Timeout </w:t>
      </w:r>
      <w:commentRangeStart w:id="70"/>
      <w:r>
        <w:t>duration</w:t>
      </w:r>
      <w:commentRangeEnd w:id="70"/>
      <w:r w:rsidR="003C52AF">
        <w:rPr>
          <w:rStyle w:val="Kommentarzeichen"/>
        </w:rPr>
        <w:commentReference w:id="70"/>
      </w:r>
      <w:ins w:id="71" w:author="Alex Lötscher" w:date="2020-02-15T15:53:00Z">
        <w:r w:rsidR="004D2249">
          <w:t xml:space="preserve"> (refill/</w:t>
        </w:r>
      </w:ins>
      <w:ins w:id="72" w:author="Alex Lötscher" w:date="2020-02-15T15:54:00Z">
        <w:r w:rsidR="004D2249">
          <w:t>reload)</w:t>
        </w:r>
      </w:ins>
    </w:p>
    <w:p w14:paraId="0F3C4B39" w14:textId="22AD0052" w:rsidR="004D2249" w:rsidRDefault="004D2249" w:rsidP="004D2249">
      <w:pPr>
        <w:pPrChange w:id="73" w:author="Alex Lötscher" w:date="2020-02-15T15:53:00Z">
          <w:pPr>
            <w:pStyle w:val="Listenabsatz"/>
            <w:numPr>
              <w:numId w:val="3"/>
            </w:numPr>
            <w:ind w:hanging="360"/>
          </w:pPr>
        </w:pPrChange>
      </w:pPr>
    </w:p>
    <w:p w14:paraId="3B5EB1D1" w14:textId="77777777" w:rsidR="00CB19AD" w:rsidRDefault="00CB19AD" w:rsidP="00CB19AD">
      <w:pPr>
        <w:pStyle w:val="berschrift3"/>
      </w:pPr>
      <w:bookmarkStart w:id="74" w:name="_Toc31310146"/>
      <w:r>
        <w:t>Behaviors</w:t>
      </w:r>
      <w:bookmarkEnd w:id="74"/>
    </w:p>
    <w:p w14:paraId="3AD8662F" w14:textId="77777777" w:rsidR="00CB19AD" w:rsidRPr="00C874B0" w:rsidRDefault="00CB19AD" w:rsidP="00CB19AD">
      <w:r>
        <w:t>A water cannon can be charged and fired. The greater the charge, the greater the power and range. After a shot is fired, the next shot is locked until a certain time (timeout duration).</w:t>
      </w:r>
    </w:p>
    <w:p w14:paraId="1AD4E8F3" w14:textId="77777777" w:rsidR="00CB19AD" w:rsidRDefault="00CB19AD" w:rsidP="00CB19AD">
      <w:pPr>
        <w:pStyle w:val="berschrift3"/>
      </w:pPr>
      <w:bookmarkStart w:id="75" w:name="_Toc31310147"/>
      <w:r>
        <w:t>Relationships</w:t>
      </w:r>
      <w:bookmarkEnd w:id="75"/>
    </w:p>
    <w:p w14:paraId="74F97DE1" w14:textId="77777777" w:rsidR="00CB19AD" w:rsidRPr="00EF74A6" w:rsidRDefault="00CB19AD" w:rsidP="00CB19AD">
      <w:r>
        <w:t>Each player has a water cannon equipped.</w:t>
      </w:r>
    </w:p>
    <w:p w14:paraId="225F0525" w14:textId="77777777" w:rsidR="00CB19AD" w:rsidRDefault="00CB19AD" w:rsidP="00CB19AD">
      <w:pPr>
        <w:pStyle w:val="berschrift2"/>
      </w:pPr>
      <w:bookmarkStart w:id="76" w:name="_Toc31310148"/>
      <w:r>
        <w:t>Destroyable ice platforms</w:t>
      </w:r>
      <w:bookmarkEnd w:id="76"/>
    </w:p>
    <w:p w14:paraId="32551F34" w14:textId="77777777" w:rsidR="00CB19AD" w:rsidRPr="00EF74A6" w:rsidRDefault="00CB19AD" w:rsidP="00CB19AD">
      <w:pPr>
        <w:pStyle w:val="berschrift3"/>
      </w:pPr>
      <w:bookmarkStart w:id="77" w:name="_Toc31310149"/>
      <w:r>
        <w:t>Properties</w:t>
      </w:r>
      <w:bookmarkEnd w:id="77"/>
    </w:p>
    <w:p w14:paraId="069AE1AA" w14:textId="77777777" w:rsidR="00CB19AD" w:rsidRDefault="00CB19AD" w:rsidP="00CB19AD">
      <w:pPr>
        <w:pStyle w:val="Listenabsatz"/>
        <w:numPr>
          <w:ilvl w:val="0"/>
          <w:numId w:val="3"/>
        </w:numPr>
      </w:pPr>
      <w:r>
        <w:t>Position</w:t>
      </w:r>
    </w:p>
    <w:p w14:paraId="7ECFED14" w14:textId="77777777" w:rsidR="00CB19AD" w:rsidRDefault="00CB19AD" w:rsidP="00CB19AD">
      <w:pPr>
        <w:pStyle w:val="Listenabsatz"/>
        <w:numPr>
          <w:ilvl w:val="0"/>
          <w:numId w:val="3"/>
        </w:numPr>
      </w:pPr>
      <w:r>
        <w:t>Range / Collision</w:t>
      </w:r>
    </w:p>
    <w:p w14:paraId="09C70C8F" w14:textId="77777777" w:rsidR="00CB19AD" w:rsidRDefault="00CB19AD" w:rsidP="00CB19AD">
      <w:pPr>
        <w:pStyle w:val="Listenabsatz"/>
        <w:numPr>
          <w:ilvl w:val="0"/>
          <w:numId w:val="3"/>
        </w:numPr>
      </w:pPr>
      <w:r>
        <w:lastRenderedPageBreak/>
        <w:t>Timer</w:t>
      </w:r>
    </w:p>
    <w:p w14:paraId="343979D4" w14:textId="77777777" w:rsidR="00CB19AD" w:rsidRDefault="00CB19AD" w:rsidP="00CB19AD">
      <w:pPr>
        <w:pStyle w:val="berschrift3"/>
      </w:pPr>
      <w:bookmarkStart w:id="78" w:name="_Toc31310150"/>
      <w:r>
        <w:t>Behaviors</w:t>
      </w:r>
      <w:bookmarkEnd w:id="78"/>
    </w:p>
    <w:p w14:paraId="1C03967B" w14:textId="77777777" w:rsidR="00CB19AD" w:rsidRDefault="00CB19AD" w:rsidP="00CB19AD">
      <w:r>
        <w:t>An ice platform has a fixed place on the map. After the timer is expired, the platform will glow, fibrate and make a sound (so the players are warned). After another 5 seconds the platform will be destroyed (falls into water).</w:t>
      </w:r>
    </w:p>
    <w:p w14:paraId="50B0A5B4" w14:textId="77777777" w:rsidR="00CB19AD" w:rsidRDefault="00CB19AD" w:rsidP="00CB19AD">
      <w:pPr>
        <w:pStyle w:val="berschrift3"/>
      </w:pPr>
      <w:bookmarkStart w:id="79" w:name="_Toc31310151"/>
      <w:r>
        <w:t>Relationships</w:t>
      </w:r>
      <w:bookmarkEnd w:id="79"/>
    </w:p>
    <w:p w14:paraId="23D1CD00" w14:textId="77777777" w:rsidR="00CB19AD" w:rsidRPr="00EF74A6" w:rsidRDefault="00CB19AD" w:rsidP="00CB19AD">
      <w:r>
        <w:t>Players can move and jump on it, while not destroyed.</w:t>
      </w:r>
    </w:p>
    <w:p w14:paraId="42B22DF9" w14:textId="77777777" w:rsidR="00CB19AD" w:rsidRDefault="00CB19AD" w:rsidP="00CB19AD">
      <w:pPr>
        <w:pStyle w:val="berschrift2"/>
      </w:pPr>
      <w:bookmarkStart w:id="80" w:name="_Toc31310152"/>
      <w:r>
        <w:t>Mechanical platforms</w:t>
      </w:r>
      <w:bookmarkEnd w:id="80"/>
    </w:p>
    <w:p w14:paraId="489A9368" w14:textId="77777777" w:rsidR="00CB19AD" w:rsidRPr="00EF74A6" w:rsidRDefault="00CB19AD" w:rsidP="00CB19AD">
      <w:pPr>
        <w:pStyle w:val="berschrift3"/>
      </w:pPr>
      <w:bookmarkStart w:id="81" w:name="_Toc31310153"/>
      <w:r>
        <w:t>Properties</w:t>
      </w:r>
      <w:bookmarkEnd w:id="81"/>
    </w:p>
    <w:p w14:paraId="6D15D079" w14:textId="64050DCD" w:rsidR="00CB19AD" w:rsidRDefault="00CB19AD" w:rsidP="00CB19AD">
      <w:pPr>
        <w:pStyle w:val="Listenabsatz"/>
        <w:numPr>
          <w:ilvl w:val="0"/>
          <w:numId w:val="3"/>
        </w:numPr>
        <w:rPr>
          <w:ins w:id="82" w:author="Alex Lötscher" w:date="2020-02-15T15:54:00Z"/>
        </w:rPr>
      </w:pPr>
      <w:r>
        <w:t xml:space="preserve">Start/End </w:t>
      </w:r>
      <w:commentRangeStart w:id="83"/>
      <w:r>
        <w:t>position</w:t>
      </w:r>
      <w:commentRangeEnd w:id="83"/>
      <w:r w:rsidR="001D0702">
        <w:rPr>
          <w:rStyle w:val="Kommentarzeichen"/>
        </w:rPr>
        <w:commentReference w:id="83"/>
      </w:r>
    </w:p>
    <w:p w14:paraId="30EF6204" w14:textId="3212A3F8" w:rsidR="004D2249" w:rsidRDefault="004D2249" w:rsidP="00CB19AD">
      <w:pPr>
        <w:pStyle w:val="Listenabsatz"/>
        <w:numPr>
          <w:ilvl w:val="0"/>
          <w:numId w:val="3"/>
        </w:numPr>
      </w:pPr>
      <w:ins w:id="84" w:author="Alex Lötscher" w:date="2020-02-15T15:54:00Z">
        <w:r>
          <w:t>Current position</w:t>
        </w:r>
      </w:ins>
    </w:p>
    <w:p w14:paraId="78EBAE09" w14:textId="77777777" w:rsidR="00CB19AD" w:rsidRDefault="00CB19AD" w:rsidP="00CB19AD">
      <w:pPr>
        <w:pStyle w:val="Listenabsatz"/>
        <w:numPr>
          <w:ilvl w:val="0"/>
          <w:numId w:val="3"/>
        </w:numPr>
      </w:pPr>
      <w:r>
        <w:t>Speed</w:t>
      </w:r>
    </w:p>
    <w:p w14:paraId="048087AF" w14:textId="77777777" w:rsidR="00CB19AD" w:rsidRDefault="00CB19AD" w:rsidP="00CB19AD">
      <w:pPr>
        <w:pStyle w:val="berschrift3"/>
      </w:pPr>
      <w:bookmarkStart w:id="85" w:name="_Toc31310154"/>
      <w:r>
        <w:t>Behaviors</w:t>
      </w:r>
      <w:bookmarkEnd w:id="85"/>
    </w:p>
    <w:p w14:paraId="51E1F427" w14:textId="77777777" w:rsidR="00CB19AD" w:rsidRDefault="00CB19AD" w:rsidP="00CB19AD">
      <w:r>
        <w:t xml:space="preserve">Mechanical Platforms have a fixed start and end position on the map, in which they move in a certain speed. </w:t>
      </w:r>
    </w:p>
    <w:p w14:paraId="6460631E" w14:textId="77777777" w:rsidR="00CB19AD" w:rsidRDefault="00CB19AD" w:rsidP="00CB19AD">
      <w:pPr>
        <w:pStyle w:val="berschrift3"/>
      </w:pPr>
      <w:bookmarkStart w:id="86" w:name="_Toc31310155"/>
      <w:r>
        <w:t>Relationships</w:t>
      </w:r>
      <w:bookmarkEnd w:id="86"/>
    </w:p>
    <w:p w14:paraId="60C765C4" w14:textId="77777777" w:rsidR="00CB19AD" w:rsidRPr="00EF74A6" w:rsidRDefault="00CB19AD" w:rsidP="00CB19AD">
      <w:r>
        <w:t>Players can move and jump on it.</w:t>
      </w:r>
    </w:p>
    <w:p w14:paraId="5C97F14F" w14:textId="77777777" w:rsidR="00CB19AD" w:rsidRDefault="00CB19AD" w:rsidP="00CB19AD">
      <w:pPr>
        <w:pStyle w:val="berschrift2"/>
      </w:pPr>
      <w:bookmarkStart w:id="87" w:name="_Toc31310156"/>
      <w:r>
        <w:t>Items (Powerups)</w:t>
      </w:r>
      <w:bookmarkEnd w:id="87"/>
    </w:p>
    <w:p w14:paraId="4C114D1F" w14:textId="77777777" w:rsidR="00CB19AD" w:rsidRPr="00EF74A6" w:rsidRDefault="00CB19AD" w:rsidP="00CB19AD">
      <w:pPr>
        <w:pStyle w:val="berschrift3"/>
      </w:pPr>
      <w:bookmarkStart w:id="88" w:name="_Toc31310157"/>
      <w:r>
        <w:t>Properties</w:t>
      </w:r>
      <w:bookmarkEnd w:id="88"/>
    </w:p>
    <w:p w14:paraId="4EC88DE7" w14:textId="77777777" w:rsidR="00CB19AD" w:rsidRDefault="00CB19AD" w:rsidP="00CB19AD">
      <w:pPr>
        <w:pStyle w:val="Listenabsatz"/>
        <w:numPr>
          <w:ilvl w:val="0"/>
          <w:numId w:val="3"/>
        </w:numPr>
      </w:pPr>
      <w:r>
        <w:t>Position</w:t>
      </w:r>
    </w:p>
    <w:p w14:paraId="7EF8C97B" w14:textId="77777777" w:rsidR="00CB19AD" w:rsidRDefault="00CB19AD" w:rsidP="00CB19AD">
      <w:pPr>
        <w:pStyle w:val="Listenabsatz"/>
        <w:numPr>
          <w:ilvl w:val="0"/>
          <w:numId w:val="3"/>
        </w:numPr>
      </w:pPr>
      <w:r>
        <w:t>Spawn timer</w:t>
      </w:r>
    </w:p>
    <w:p w14:paraId="29566979" w14:textId="77777777" w:rsidR="00CB19AD" w:rsidRDefault="00CB19AD" w:rsidP="00CB19AD">
      <w:pPr>
        <w:pStyle w:val="Listenabsatz"/>
        <w:numPr>
          <w:ilvl w:val="0"/>
          <w:numId w:val="3"/>
        </w:numPr>
      </w:pPr>
      <w:r>
        <w:t>Effect duration</w:t>
      </w:r>
    </w:p>
    <w:p w14:paraId="73190F1C" w14:textId="77777777" w:rsidR="00CB19AD" w:rsidRDefault="00CB19AD" w:rsidP="00CB19AD">
      <w:pPr>
        <w:pStyle w:val="Listenabsatz"/>
        <w:numPr>
          <w:ilvl w:val="0"/>
          <w:numId w:val="3"/>
        </w:numPr>
      </w:pPr>
      <w:r>
        <w:t xml:space="preserve">Effect </w:t>
      </w:r>
      <w:commentRangeStart w:id="89"/>
      <w:r>
        <w:t>multiplier</w:t>
      </w:r>
      <w:commentRangeEnd w:id="89"/>
      <w:r w:rsidR="001D0702">
        <w:rPr>
          <w:rStyle w:val="Kommentarzeichen"/>
        </w:rPr>
        <w:commentReference w:id="89"/>
      </w:r>
    </w:p>
    <w:p w14:paraId="2365A24E" w14:textId="77777777" w:rsidR="00CB19AD" w:rsidRDefault="00CB19AD" w:rsidP="00CB19AD">
      <w:pPr>
        <w:pStyle w:val="Listenabsatz"/>
        <w:numPr>
          <w:ilvl w:val="0"/>
          <w:numId w:val="3"/>
        </w:numPr>
      </w:pPr>
      <w:r>
        <w:t>Effect type</w:t>
      </w:r>
    </w:p>
    <w:p w14:paraId="0D104B01" w14:textId="77777777" w:rsidR="00CB19AD" w:rsidRDefault="00CB19AD" w:rsidP="00CB19AD">
      <w:pPr>
        <w:pStyle w:val="Listenabsatz"/>
        <w:numPr>
          <w:ilvl w:val="1"/>
          <w:numId w:val="3"/>
        </w:numPr>
      </w:pPr>
      <w:r>
        <w:t>Movement speed increasing</w:t>
      </w:r>
    </w:p>
    <w:p w14:paraId="451A0F79" w14:textId="77777777" w:rsidR="00CB19AD" w:rsidRPr="001F1254" w:rsidRDefault="00CB19AD" w:rsidP="00CB19AD">
      <w:pPr>
        <w:pStyle w:val="Listenabsatz"/>
        <w:numPr>
          <w:ilvl w:val="1"/>
          <w:numId w:val="3"/>
        </w:numPr>
      </w:pPr>
      <w:r>
        <w:t>Jump power increasing</w:t>
      </w:r>
    </w:p>
    <w:p w14:paraId="13D071F2" w14:textId="77777777" w:rsidR="00CB19AD" w:rsidRDefault="00CB19AD" w:rsidP="00CB19AD">
      <w:pPr>
        <w:pStyle w:val="Listenabsatz"/>
        <w:numPr>
          <w:ilvl w:val="1"/>
          <w:numId w:val="3"/>
        </w:numPr>
      </w:pPr>
      <w:r>
        <w:t>Water cannon power or range increasing</w:t>
      </w:r>
    </w:p>
    <w:p w14:paraId="3EB0145A" w14:textId="77777777" w:rsidR="00CB19AD" w:rsidRDefault="00CB19AD" w:rsidP="00CB19AD">
      <w:pPr>
        <w:pStyle w:val="Listenabsatz"/>
        <w:numPr>
          <w:ilvl w:val="1"/>
          <w:numId w:val="3"/>
        </w:numPr>
      </w:pPr>
      <w:r>
        <w:t>Water cannon reload speed increasing</w:t>
      </w:r>
    </w:p>
    <w:p w14:paraId="04098675" w14:textId="77777777" w:rsidR="00CB19AD" w:rsidRDefault="00CB19AD" w:rsidP="00CB19AD">
      <w:pPr>
        <w:pStyle w:val="Listenabsatz"/>
        <w:numPr>
          <w:ilvl w:val="1"/>
          <w:numId w:val="3"/>
        </w:numPr>
      </w:pPr>
      <w:r>
        <w:t>Water cannon charge speed decreasing</w:t>
      </w:r>
    </w:p>
    <w:p w14:paraId="7C77EE19" w14:textId="77777777" w:rsidR="00CB19AD" w:rsidRDefault="00CB19AD" w:rsidP="00CB19AD">
      <w:pPr>
        <w:pStyle w:val="berschrift3"/>
      </w:pPr>
      <w:bookmarkStart w:id="90" w:name="_Toc31310158"/>
      <w:r>
        <w:t>Behaviors</w:t>
      </w:r>
      <w:bookmarkEnd w:id="90"/>
    </w:p>
    <w:p w14:paraId="1FF62CBF" w14:textId="77777777" w:rsidR="00CB19AD" w:rsidRDefault="00CB19AD" w:rsidP="00CB19AD">
      <w:pPr>
        <w:pBdr>
          <w:top w:val="nil"/>
          <w:left w:val="nil"/>
          <w:bottom w:val="nil"/>
          <w:right w:val="nil"/>
          <w:between w:val="nil"/>
        </w:pBdr>
        <w:ind w:left="360"/>
      </w:pPr>
      <w:r>
        <w:t>After a certain amount of time, items will spawn at random positions (several positioning areas are defined on the map). The items can be collected by the player and will get activated directly. The different effects of this powerups are stackable (only one stack per effect). The effect will last for a certain amount of time.</w:t>
      </w:r>
    </w:p>
    <w:p w14:paraId="460728B4" w14:textId="1D1300CE" w:rsidR="00CB19AD" w:rsidRPr="00CB19AD" w:rsidRDefault="00CB19AD" w:rsidP="00CB19AD">
      <w:r>
        <w:br w:type="page"/>
      </w:r>
    </w:p>
    <w:p w14:paraId="70D9341E" w14:textId="151417B7" w:rsidR="00CB19AD" w:rsidRDefault="00CB19AD" w:rsidP="00CB19AD">
      <w:pPr>
        <w:pStyle w:val="berschrift1"/>
        <w:pBdr>
          <w:top w:val="nil"/>
          <w:left w:val="nil"/>
          <w:bottom w:val="nil"/>
          <w:right w:val="nil"/>
          <w:between w:val="nil"/>
        </w:pBdr>
        <w:ind w:left="360" w:hanging="360"/>
      </w:pPr>
      <w:bookmarkStart w:id="91" w:name="_Toc31310159"/>
      <w:r>
        <w:lastRenderedPageBreak/>
        <w:t>Maps</w:t>
      </w:r>
      <w:bookmarkEnd w:id="91"/>
    </w:p>
    <w:p w14:paraId="57B15889" w14:textId="77777777" w:rsidR="00CB19AD" w:rsidRDefault="00CB19AD" w:rsidP="00CB19AD">
      <w:pPr>
        <w:pStyle w:val="berschrift2"/>
      </w:pPr>
      <w:bookmarkStart w:id="92" w:name="_Toc31310160"/>
      <w:r>
        <w:t>Map 1 (ice land)</w:t>
      </w:r>
      <w:bookmarkEnd w:id="92"/>
    </w:p>
    <w:p w14:paraId="4B38EF33" w14:textId="101DA9C4" w:rsidR="006916B3" w:rsidRDefault="00CB19AD" w:rsidP="00F12416">
      <w:r>
        <w:t>This maps only consist of ice. But some of the ice areas getting destroyed after a recent time of play.</w:t>
      </w:r>
      <w:r w:rsidR="002A17D1">
        <w:t xml:space="preserve"> At </w:t>
      </w:r>
      <w:r w:rsidR="00846E8A">
        <w:t>first,</w:t>
      </w:r>
      <w:r w:rsidR="002A17D1">
        <w:t xml:space="preserve"> it’s easy to move around).</w:t>
      </w:r>
      <w:r w:rsidR="00846E8A">
        <w:t xml:space="preserve"> After a while the map gets smaller and smaller. </w:t>
      </w:r>
    </w:p>
    <w:p w14:paraId="1E5FCE44" w14:textId="171B7FF8" w:rsidR="006916B3" w:rsidRDefault="0027274F" w:rsidP="00CB19AD">
      <w:r>
        <w:rPr>
          <w:noProof/>
          <w:lang w:val="de-CH"/>
        </w:rPr>
        <w:drawing>
          <wp:inline distT="0" distB="0" distL="0" distR="0" wp14:anchorId="473F0953" wp14:editId="711A4023">
            <wp:extent cx="5874161" cy="3306726"/>
            <wp:effectExtent l="0" t="0" r="0" b="825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10337" cy="3327091"/>
                    </a:xfrm>
                    <a:prstGeom prst="rect">
                      <a:avLst/>
                    </a:prstGeom>
                    <a:noFill/>
                    <a:ln>
                      <a:noFill/>
                    </a:ln>
                  </pic:spPr>
                </pic:pic>
              </a:graphicData>
            </a:graphic>
          </wp:inline>
        </w:drawing>
      </w:r>
    </w:p>
    <w:p w14:paraId="3E227B45" w14:textId="77777777" w:rsidR="004631DB" w:rsidRPr="00C378BD" w:rsidRDefault="004631DB" w:rsidP="004631DB">
      <w:pPr>
        <w:rPr>
          <w:i/>
          <w:iCs/>
        </w:rPr>
      </w:pPr>
      <w:r w:rsidRPr="00C378BD">
        <w:rPr>
          <w:i/>
          <w:iCs/>
        </w:rPr>
        <w:t>Blue: Water</w:t>
      </w:r>
    </w:p>
    <w:p w14:paraId="4BDFD2B8" w14:textId="77777777" w:rsidR="004631DB" w:rsidRPr="00C378BD" w:rsidRDefault="004631DB" w:rsidP="004631DB">
      <w:pPr>
        <w:rPr>
          <w:i/>
          <w:iCs/>
        </w:rPr>
      </w:pPr>
      <w:r w:rsidRPr="00C378BD">
        <w:rPr>
          <w:i/>
          <w:iCs/>
        </w:rPr>
        <w:t xml:space="preserve">White: Ice </w:t>
      </w:r>
    </w:p>
    <w:p w14:paraId="64A3AFB6" w14:textId="77777777" w:rsidR="004631DB" w:rsidRPr="00C378BD" w:rsidRDefault="004631DB" w:rsidP="004631DB">
      <w:pPr>
        <w:rPr>
          <w:i/>
          <w:iCs/>
        </w:rPr>
      </w:pPr>
      <w:r w:rsidRPr="00C378BD">
        <w:rPr>
          <w:i/>
          <w:iCs/>
        </w:rPr>
        <w:t>Red: Destroyable ice platforms (getting destroyed after 30, 60 or 180 seconds)</w:t>
      </w:r>
    </w:p>
    <w:p w14:paraId="7698D545" w14:textId="77777777" w:rsidR="004631DB" w:rsidRPr="00C378BD" w:rsidRDefault="004631DB" w:rsidP="004631DB">
      <w:pPr>
        <w:rPr>
          <w:i/>
          <w:iCs/>
        </w:rPr>
      </w:pPr>
      <w:r w:rsidRPr="00C378BD">
        <w:rPr>
          <w:i/>
          <w:iCs/>
        </w:rPr>
        <w:t>Brown: Mechanical platform areas-&gt; moves in this area</w:t>
      </w:r>
    </w:p>
    <w:p w14:paraId="603AB771" w14:textId="77777777" w:rsidR="004631DB" w:rsidRPr="00C378BD" w:rsidRDefault="004631DB" w:rsidP="004631DB">
      <w:pPr>
        <w:rPr>
          <w:i/>
          <w:iCs/>
        </w:rPr>
      </w:pPr>
      <w:r w:rsidRPr="00C378BD">
        <w:rPr>
          <w:i/>
          <w:iCs/>
        </w:rPr>
        <w:t>Black: Obstacles</w:t>
      </w:r>
    </w:p>
    <w:p w14:paraId="479C6229" w14:textId="77777777" w:rsidR="004631DB" w:rsidRPr="00C378BD" w:rsidRDefault="004631DB" w:rsidP="004631DB">
      <w:pPr>
        <w:rPr>
          <w:i/>
          <w:iCs/>
        </w:rPr>
      </w:pPr>
      <w:r w:rsidRPr="00C378BD">
        <w:rPr>
          <w:i/>
          <w:iCs/>
        </w:rPr>
        <w:t xml:space="preserve">Grey: Research Factory </w:t>
      </w:r>
    </w:p>
    <w:p w14:paraId="556E9F40" w14:textId="77777777" w:rsidR="004631DB" w:rsidRPr="00C378BD" w:rsidRDefault="004631DB" w:rsidP="004631DB">
      <w:pPr>
        <w:rPr>
          <w:i/>
          <w:iCs/>
        </w:rPr>
      </w:pPr>
      <w:r w:rsidRPr="00C378BD">
        <w:rPr>
          <w:i/>
          <w:iCs/>
        </w:rPr>
        <w:t>Yellow: Powerup spawn points</w:t>
      </w:r>
    </w:p>
    <w:p w14:paraId="07492C41" w14:textId="2019969E" w:rsidR="00E17BE5" w:rsidRDefault="004631DB" w:rsidP="00CB19AD">
      <w:pPr>
        <w:rPr>
          <w:i/>
          <w:iCs/>
        </w:rPr>
      </w:pPr>
      <w:r w:rsidRPr="00C378BD">
        <w:rPr>
          <w:i/>
          <w:iCs/>
        </w:rPr>
        <w:t>Green: Penguin (Player) size</w:t>
      </w:r>
    </w:p>
    <w:p w14:paraId="10B3F80E" w14:textId="77777777" w:rsidR="00E17BE5" w:rsidRPr="00E17BE5" w:rsidRDefault="00E17BE5" w:rsidP="00CB19AD"/>
    <w:p w14:paraId="5BE8FB72" w14:textId="080441E6" w:rsidR="00CB19AD" w:rsidRDefault="00CB19AD" w:rsidP="00CB19AD">
      <w:pPr>
        <w:pStyle w:val="berschrift2"/>
      </w:pPr>
      <w:bookmarkStart w:id="93" w:name="_Toc31310161"/>
      <w:r>
        <w:t>Map 2 (research station factory)</w:t>
      </w:r>
      <w:bookmarkEnd w:id="93"/>
    </w:p>
    <w:p w14:paraId="63E38842" w14:textId="77777777" w:rsidR="00F12416" w:rsidRDefault="00CB19AD" w:rsidP="00566E82">
      <w:r>
        <w:t xml:space="preserve">This map </w:t>
      </w:r>
      <w:r w:rsidR="00566E82">
        <w:t xml:space="preserve">is divided in four ice islands. Between these islands, there are different </w:t>
      </w:r>
      <w:r>
        <w:t>mechanical platforms from a research station</w:t>
      </w:r>
      <w:r w:rsidR="00566E82">
        <w:t>, which brings the players on the other side</w:t>
      </w:r>
      <w:r>
        <w:t>.</w:t>
      </w:r>
    </w:p>
    <w:p w14:paraId="40A15B07" w14:textId="4EC9CB4A" w:rsidR="00566E82" w:rsidRDefault="00C57819" w:rsidP="00CB19AD">
      <w:r>
        <w:rPr>
          <w:noProof/>
          <w:lang w:val="de-CH"/>
        </w:rPr>
        <w:lastRenderedPageBreak/>
        <w:drawing>
          <wp:inline distT="0" distB="0" distL="0" distR="0" wp14:anchorId="10AC3ADA" wp14:editId="2FAEC993">
            <wp:extent cx="5930824" cy="3338623"/>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56424" cy="3353034"/>
                    </a:xfrm>
                    <a:prstGeom prst="rect">
                      <a:avLst/>
                    </a:prstGeom>
                    <a:noFill/>
                    <a:ln>
                      <a:noFill/>
                    </a:ln>
                  </pic:spPr>
                </pic:pic>
              </a:graphicData>
            </a:graphic>
          </wp:inline>
        </w:drawing>
      </w:r>
      <w:r w:rsidR="00566E82" w:rsidRPr="00566E82">
        <w:t xml:space="preserve"> </w:t>
      </w:r>
    </w:p>
    <w:p w14:paraId="2E88BC03" w14:textId="77777777" w:rsidR="00E17BE5" w:rsidRDefault="00E17BE5" w:rsidP="00CB19AD"/>
    <w:p w14:paraId="5747AE4D" w14:textId="6F89EF85" w:rsidR="00CB19AD" w:rsidRDefault="00CB19AD" w:rsidP="00CB19AD">
      <w:pPr>
        <w:pStyle w:val="berschrift2"/>
      </w:pPr>
      <w:bookmarkStart w:id="94" w:name="_Toc31310162"/>
      <w:r>
        <w:t>Map 3 (Mix</w:t>
      </w:r>
      <w:r w:rsidR="00D2559E">
        <w:t>ed</w:t>
      </w:r>
      <w:r>
        <w:t>)</w:t>
      </w:r>
      <w:bookmarkEnd w:id="94"/>
    </w:p>
    <w:p w14:paraId="5A24A456" w14:textId="19DB9210" w:rsidR="00485403" w:rsidRDefault="00CB19AD" w:rsidP="00CB19AD">
      <w:r>
        <w:t>This map is a mixture of ice areas and mechanical platforms.</w:t>
      </w:r>
      <w:r w:rsidR="00485403">
        <w:t xml:space="preserve"> This map offers the most action.</w:t>
      </w:r>
    </w:p>
    <w:p w14:paraId="7947A712" w14:textId="4DBEA9D0" w:rsidR="00F12416" w:rsidRDefault="00F12416" w:rsidP="00CB19AD">
      <w:r>
        <w:rPr>
          <w:noProof/>
          <w:lang w:val="de-CH"/>
        </w:rPr>
        <w:drawing>
          <wp:inline distT="0" distB="0" distL="0" distR="0" wp14:anchorId="0C7BCD04" wp14:editId="5E1F5C8E">
            <wp:extent cx="5943600" cy="3345815"/>
            <wp:effectExtent l="0" t="0" r="0" b="698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3345815"/>
                    </a:xfrm>
                    <a:prstGeom prst="rect">
                      <a:avLst/>
                    </a:prstGeom>
                    <a:noFill/>
                    <a:ln>
                      <a:noFill/>
                    </a:ln>
                  </pic:spPr>
                </pic:pic>
              </a:graphicData>
            </a:graphic>
          </wp:inline>
        </w:drawing>
      </w:r>
    </w:p>
    <w:p w14:paraId="3ACC1246" w14:textId="34D3A0EB" w:rsidR="004551B4" w:rsidRDefault="004551B4" w:rsidP="004551B4">
      <w:pPr>
        <w:pStyle w:val="berschrift1"/>
      </w:pPr>
      <w:bookmarkStart w:id="95" w:name="_Toc31310163"/>
      <w:r>
        <w:lastRenderedPageBreak/>
        <w:t>Modes</w:t>
      </w:r>
      <w:bookmarkEnd w:id="95"/>
    </w:p>
    <w:p w14:paraId="35D126B9" w14:textId="7063BDDC" w:rsidR="004551B4" w:rsidRDefault="004551B4" w:rsidP="004551B4">
      <w:pPr>
        <w:pStyle w:val="berschrift2"/>
      </w:pPr>
      <w:bookmarkStart w:id="96" w:name="_Toc31310164"/>
      <w:r>
        <w:t>Default</w:t>
      </w:r>
      <w:bookmarkEnd w:id="96"/>
    </w:p>
    <w:p w14:paraId="3D779F8D" w14:textId="22E67BFA" w:rsidR="004551B4" w:rsidRDefault="004551B4" w:rsidP="004551B4">
      <w:r>
        <w:t>In the default mode, the players are choosing a map and fight until one player gets five points.</w:t>
      </w:r>
    </w:p>
    <w:p w14:paraId="2C2B1D84" w14:textId="750D8840" w:rsidR="00653713" w:rsidRDefault="00653713" w:rsidP="00653713">
      <w:pPr>
        <w:pStyle w:val="berschrift2"/>
      </w:pPr>
      <w:bookmarkStart w:id="97" w:name="_Toc31310165"/>
      <w:r>
        <w:t>Speed mode</w:t>
      </w:r>
      <w:bookmarkEnd w:id="97"/>
    </w:p>
    <w:p w14:paraId="2330ED9F" w14:textId="6CBA5D0F" w:rsidR="00653713" w:rsidRDefault="00653713" w:rsidP="00653713">
      <w:r>
        <w:t>In the speed mode</w:t>
      </w:r>
      <w:del w:id="98" w:author="Alex Lötscher" w:date="2020-02-15T16:05:00Z">
        <w:r w:rsidDel="00DE100A">
          <w:delText>,</w:delText>
        </w:r>
      </w:del>
      <w:r>
        <w:t xml:space="preserve"> everything </w:t>
      </w:r>
      <w:del w:id="99" w:author="Alex Lötscher" w:date="2020-02-15T16:05:00Z">
        <w:r w:rsidDel="00DE100A">
          <w:delText xml:space="preserve">gets </w:delText>
        </w:r>
      </w:del>
      <w:ins w:id="100" w:author="Alex Lötscher" w:date="2020-02-15T16:05:00Z">
        <w:r w:rsidR="00DE100A">
          <w:t>becomes</w:t>
        </w:r>
        <w:r w:rsidR="00DE100A">
          <w:t xml:space="preserve"> </w:t>
        </w:r>
      </w:ins>
      <w:r>
        <w:t>faster: Player</w:t>
      </w:r>
      <w:del w:id="101" w:author="Alex Lötscher" w:date="2020-02-15T16:05:00Z">
        <w:r w:rsidDel="00DE100A">
          <w:delText>s</w:delText>
        </w:r>
      </w:del>
      <w:r>
        <w:t xml:space="preserve">, </w:t>
      </w:r>
      <w:commentRangeStart w:id="102"/>
      <w:r>
        <w:t xml:space="preserve">water cannons </w:t>
      </w:r>
      <w:commentRangeEnd w:id="102"/>
      <w:r w:rsidR="001D0702">
        <w:rPr>
          <w:rStyle w:val="Kommentarzeichen"/>
        </w:rPr>
        <w:commentReference w:id="102"/>
      </w:r>
      <w:r>
        <w:t>an</w:t>
      </w:r>
      <w:bookmarkStart w:id="103" w:name="_GoBack"/>
      <w:bookmarkEnd w:id="103"/>
      <w:r>
        <w:t>d platforms.</w:t>
      </w:r>
    </w:p>
    <w:p w14:paraId="748A9B86" w14:textId="281C80C3" w:rsidR="00653713" w:rsidRDefault="00653713" w:rsidP="00653713">
      <w:pPr>
        <w:pStyle w:val="berschrift2"/>
      </w:pPr>
      <w:bookmarkStart w:id="104" w:name="_Toc31310166"/>
      <w:r>
        <w:t>Mixed map</w:t>
      </w:r>
      <w:bookmarkEnd w:id="104"/>
    </w:p>
    <w:p w14:paraId="68847C93" w14:textId="3A701D5A" w:rsidR="00653713" w:rsidRDefault="00653713" w:rsidP="00653713">
      <w:r>
        <w:t>In this mode, the map gets randomly changed after every round</w:t>
      </w:r>
      <w:r w:rsidR="00EE032B">
        <w:t xml:space="preserve"> (not the same map twice)</w:t>
      </w:r>
      <w:r>
        <w:t>.</w:t>
      </w:r>
    </w:p>
    <w:p w14:paraId="7A22CDEC" w14:textId="28CCCBC6" w:rsidR="00CF3A1C" w:rsidRDefault="00CF3A1C" w:rsidP="00CF3A1C">
      <w:pPr>
        <w:pStyle w:val="berschrift2"/>
      </w:pPr>
      <w:bookmarkStart w:id="105" w:name="_Toc31310167"/>
      <w:r>
        <w:t>2vs2</w:t>
      </w:r>
      <w:bookmarkEnd w:id="105"/>
    </w:p>
    <w:p w14:paraId="5A38DD3E" w14:textId="7469F595" w:rsidR="004631DB" w:rsidRDefault="00CF3A1C" w:rsidP="00F12416">
      <w:r>
        <w:t>In t</w:t>
      </w:r>
      <w:r w:rsidR="00B939DF">
        <w:t xml:space="preserve">his </w:t>
      </w:r>
      <w:r>
        <w:t>mode, 2 players fighting against 2 other players.</w:t>
      </w:r>
      <w:r w:rsidR="00B939DF">
        <w:t xml:space="preserve"> The map can be selected.</w:t>
      </w:r>
    </w:p>
    <w:p w14:paraId="1FFF4573" w14:textId="77777777" w:rsidR="004631DB" w:rsidRDefault="004631DB">
      <w:pPr>
        <w:ind w:left="1440" w:hanging="360"/>
      </w:pPr>
      <w:r>
        <w:br w:type="page"/>
      </w:r>
    </w:p>
    <w:p w14:paraId="035E5D78" w14:textId="0A78E013" w:rsidR="00CF741A" w:rsidRDefault="00CF741A" w:rsidP="00CF741A">
      <w:pPr>
        <w:pStyle w:val="berschrift1"/>
        <w:pBdr>
          <w:top w:val="nil"/>
          <w:left w:val="nil"/>
          <w:bottom w:val="nil"/>
          <w:right w:val="nil"/>
          <w:between w:val="nil"/>
        </w:pBdr>
        <w:ind w:left="360" w:hanging="360"/>
        <w:rPr>
          <w:sz w:val="26"/>
          <w:szCs w:val="26"/>
        </w:rPr>
      </w:pPr>
      <w:bookmarkStart w:id="106" w:name="_Toc31310168"/>
      <w:r>
        <w:lastRenderedPageBreak/>
        <w:t>Assets Needed</w:t>
      </w:r>
      <w:bookmarkEnd w:id="106"/>
    </w:p>
    <w:p w14:paraId="25378C64" w14:textId="77777777" w:rsidR="00FC0838" w:rsidRDefault="00CF741A" w:rsidP="00F4569B">
      <w:pPr>
        <w:pStyle w:val="berschrift2"/>
      </w:pPr>
      <w:bookmarkStart w:id="107" w:name="_qfwqb39wa32t" w:colFirst="0" w:colLast="0"/>
      <w:bookmarkStart w:id="108" w:name="_Toc31310169"/>
      <w:bookmarkEnd w:id="107"/>
      <w:r>
        <w:t>2D</w:t>
      </w:r>
      <w:bookmarkEnd w:id="108"/>
    </w:p>
    <w:p w14:paraId="3B1D2139" w14:textId="77777777" w:rsidR="00F4569B" w:rsidRPr="00F4569B" w:rsidRDefault="00CF741A" w:rsidP="00F4569B">
      <w:pPr>
        <w:pStyle w:val="Listenabsatz"/>
        <w:numPr>
          <w:ilvl w:val="0"/>
          <w:numId w:val="3"/>
        </w:numPr>
        <w:pBdr>
          <w:top w:val="nil"/>
          <w:left w:val="nil"/>
          <w:bottom w:val="nil"/>
          <w:right w:val="nil"/>
          <w:between w:val="nil"/>
        </w:pBdr>
        <w:rPr>
          <w:bCs/>
        </w:rPr>
      </w:pPr>
      <w:r w:rsidRPr="00FC0838">
        <w:t>Textures</w:t>
      </w:r>
    </w:p>
    <w:p w14:paraId="7A14489A" w14:textId="77777777" w:rsidR="00F4569B" w:rsidRPr="00F4569B" w:rsidRDefault="00F4569B" w:rsidP="00F4569B">
      <w:pPr>
        <w:pStyle w:val="Listenabsatz"/>
        <w:numPr>
          <w:ilvl w:val="1"/>
          <w:numId w:val="3"/>
        </w:numPr>
        <w:pBdr>
          <w:top w:val="nil"/>
          <w:left w:val="nil"/>
          <w:bottom w:val="nil"/>
          <w:right w:val="nil"/>
          <w:between w:val="nil"/>
        </w:pBdr>
        <w:rPr>
          <w:bCs/>
        </w:rPr>
      </w:pPr>
      <w:r>
        <w:t>Menu &amp; UI</w:t>
      </w:r>
    </w:p>
    <w:p w14:paraId="5522B858" w14:textId="47288F75" w:rsidR="00F4569B" w:rsidRPr="00F4569B" w:rsidRDefault="00F4569B" w:rsidP="00F4569B">
      <w:pPr>
        <w:pStyle w:val="Listenabsatz"/>
        <w:numPr>
          <w:ilvl w:val="1"/>
          <w:numId w:val="3"/>
        </w:numPr>
        <w:pBdr>
          <w:top w:val="nil"/>
          <w:left w:val="nil"/>
          <w:bottom w:val="nil"/>
          <w:right w:val="nil"/>
          <w:between w:val="nil"/>
        </w:pBdr>
        <w:rPr>
          <w:bCs/>
        </w:rPr>
      </w:pPr>
      <w:r>
        <w:t>Map textures</w:t>
      </w:r>
    </w:p>
    <w:p w14:paraId="625629CE" w14:textId="77EA8F55" w:rsidR="00CF741A" w:rsidRDefault="00CF741A" w:rsidP="00F4569B">
      <w:pPr>
        <w:pStyle w:val="berschrift2"/>
      </w:pPr>
      <w:bookmarkStart w:id="109" w:name="_Toc31310170"/>
      <w:r>
        <w:t>3D</w:t>
      </w:r>
      <w:bookmarkEnd w:id="109"/>
    </w:p>
    <w:p w14:paraId="65EF164E" w14:textId="7D151EFD" w:rsidR="00F4569B" w:rsidRDefault="00CF741A" w:rsidP="00F4569B">
      <w:pPr>
        <w:pStyle w:val="Listenabsatz"/>
        <w:numPr>
          <w:ilvl w:val="0"/>
          <w:numId w:val="3"/>
        </w:numPr>
        <w:pBdr>
          <w:top w:val="nil"/>
          <w:left w:val="nil"/>
          <w:bottom w:val="nil"/>
          <w:right w:val="nil"/>
          <w:between w:val="nil"/>
        </w:pBdr>
      </w:pPr>
      <w:r>
        <w:t>Character</w:t>
      </w:r>
      <w:r w:rsidR="002753F0">
        <w:t>s</w:t>
      </w:r>
    </w:p>
    <w:p w14:paraId="2579ED61" w14:textId="77777777" w:rsidR="00F4569B" w:rsidRDefault="007B17B2" w:rsidP="00F4569B">
      <w:pPr>
        <w:pStyle w:val="Listenabsatz"/>
        <w:numPr>
          <w:ilvl w:val="1"/>
          <w:numId w:val="3"/>
        </w:numPr>
        <w:pBdr>
          <w:top w:val="nil"/>
          <w:left w:val="nil"/>
          <w:bottom w:val="nil"/>
          <w:right w:val="nil"/>
          <w:between w:val="nil"/>
        </w:pBdr>
      </w:pPr>
      <w:r>
        <w:t>E</w:t>
      </w:r>
      <w:r w:rsidRPr="00224694">
        <w:t>mperor penguin</w:t>
      </w:r>
    </w:p>
    <w:p w14:paraId="6D885BD7" w14:textId="77777777" w:rsidR="00F4569B" w:rsidRDefault="007B17B2" w:rsidP="00F4569B">
      <w:pPr>
        <w:pStyle w:val="Listenabsatz"/>
        <w:numPr>
          <w:ilvl w:val="1"/>
          <w:numId w:val="3"/>
        </w:numPr>
        <w:pBdr>
          <w:top w:val="nil"/>
          <w:left w:val="nil"/>
          <w:bottom w:val="nil"/>
          <w:right w:val="nil"/>
          <w:between w:val="nil"/>
        </w:pBdr>
      </w:pPr>
      <w:r>
        <w:t>C</w:t>
      </w:r>
      <w:r w:rsidRPr="00224694">
        <w:t xml:space="preserve">hinstrap </w:t>
      </w:r>
      <w:r>
        <w:t>p</w:t>
      </w:r>
      <w:r w:rsidRPr="00224694">
        <w:t>enguin</w:t>
      </w:r>
      <w:r>
        <w:t>s</w:t>
      </w:r>
    </w:p>
    <w:p w14:paraId="771ED8CF" w14:textId="77777777" w:rsidR="00F4569B" w:rsidRDefault="00FC0838" w:rsidP="00F4569B">
      <w:pPr>
        <w:pStyle w:val="Listenabsatz"/>
        <w:numPr>
          <w:ilvl w:val="1"/>
          <w:numId w:val="3"/>
        </w:numPr>
        <w:pBdr>
          <w:top w:val="nil"/>
          <w:left w:val="nil"/>
          <w:bottom w:val="nil"/>
          <w:right w:val="nil"/>
          <w:between w:val="nil"/>
        </w:pBdr>
      </w:pPr>
      <w:r>
        <w:t>R</w:t>
      </w:r>
      <w:r w:rsidR="007B17B2" w:rsidRPr="00224694">
        <w:t>ockhopper penguin</w:t>
      </w:r>
    </w:p>
    <w:p w14:paraId="46A2C220" w14:textId="77777777" w:rsidR="00F4569B" w:rsidRDefault="00FC0838" w:rsidP="00F4569B">
      <w:pPr>
        <w:pStyle w:val="Listenabsatz"/>
        <w:numPr>
          <w:ilvl w:val="1"/>
          <w:numId w:val="3"/>
        </w:numPr>
        <w:pBdr>
          <w:top w:val="nil"/>
          <w:left w:val="nil"/>
          <w:bottom w:val="nil"/>
          <w:right w:val="nil"/>
          <w:between w:val="nil"/>
        </w:pBdr>
      </w:pPr>
      <w:r>
        <w:t>J</w:t>
      </w:r>
      <w:r w:rsidR="007B17B2" w:rsidRPr="00224694">
        <w:t>ackass penguin</w:t>
      </w:r>
    </w:p>
    <w:p w14:paraId="32AD374C" w14:textId="77777777" w:rsidR="00F4569B" w:rsidRDefault="00FC0838" w:rsidP="00F4569B">
      <w:pPr>
        <w:pStyle w:val="Listenabsatz"/>
        <w:numPr>
          <w:ilvl w:val="0"/>
          <w:numId w:val="3"/>
        </w:numPr>
        <w:pBdr>
          <w:top w:val="nil"/>
          <w:left w:val="nil"/>
          <w:bottom w:val="nil"/>
          <w:right w:val="nil"/>
          <w:between w:val="nil"/>
        </w:pBdr>
      </w:pPr>
      <w:r>
        <w:t>Weapon</w:t>
      </w:r>
    </w:p>
    <w:p w14:paraId="629BD8C2" w14:textId="14ED856E" w:rsidR="00F4569B" w:rsidRDefault="00FC0838" w:rsidP="00F4569B">
      <w:pPr>
        <w:pStyle w:val="Listenabsatz"/>
        <w:numPr>
          <w:ilvl w:val="1"/>
          <w:numId w:val="3"/>
        </w:numPr>
        <w:pBdr>
          <w:top w:val="nil"/>
          <w:left w:val="nil"/>
          <w:bottom w:val="nil"/>
          <w:right w:val="nil"/>
          <w:between w:val="nil"/>
        </w:pBdr>
      </w:pPr>
      <w:r>
        <w:t>Water can</w:t>
      </w:r>
      <w:r w:rsidR="00B10920">
        <w:t>n</w:t>
      </w:r>
      <w:r>
        <w:t>on</w:t>
      </w:r>
    </w:p>
    <w:p w14:paraId="772479EA" w14:textId="23821D1E" w:rsidR="00B20E95" w:rsidRDefault="00B20E95" w:rsidP="00B20E95">
      <w:pPr>
        <w:pStyle w:val="Listenabsatz"/>
        <w:numPr>
          <w:ilvl w:val="0"/>
          <w:numId w:val="3"/>
        </w:numPr>
        <w:pBdr>
          <w:top w:val="nil"/>
          <w:left w:val="nil"/>
          <w:bottom w:val="nil"/>
          <w:right w:val="nil"/>
          <w:between w:val="nil"/>
        </w:pBdr>
      </w:pPr>
      <w:r>
        <w:t>Items</w:t>
      </w:r>
    </w:p>
    <w:p w14:paraId="51A3C530" w14:textId="77F762B8" w:rsidR="00B20E95" w:rsidRDefault="00B20E95" w:rsidP="00B20E95">
      <w:pPr>
        <w:pStyle w:val="Listenabsatz"/>
        <w:numPr>
          <w:ilvl w:val="1"/>
          <w:numId w:val="3"/>
        </w:numPr>
        <w:pBdr>
          <w:top w:val="nil"/>
          <w:left w:val="nil"/>
          <w:bottom w:val="nil"/>
          <w:right w:val="nil"/>
          <w:between w:val="nil"/>
        </w:pBdr>
      </w:pPr>
      <w:r>
        <w:t>Powerup box (one is enough, effects will be random)</w:t>
      </w:r>
    </w:p>
    <w:p w14:paraId="651EE6A6" w14:textId="6832F97C" w:rsidR="00F4569B" w:rsidRDefault="00CF741A" w:rsidP="00F4569B">
      <w:pPr>
        <w:pStyle w:val="Listenabsatz"/>
        <w:numPr>
          <w:ilvl w:val="0"/>
          <w:numId w:val="3"/>
        </w:numPr>
        <w:pBdr>
          <w:top w:val="nil"/>
          <w:left w:val="nil"/>
          <w:bottom w:val="nil"/>
          <w:right w:val="nil"/>
          <w:between w:val="nil"/>
        </w:pBdr>
      </w:pPr>
      <w:r>
        <w:t>Environmental</w:t>
      </w:r>
    </w:p>
    <w:p w14:paraId="4020B0A4" w14:textId="77777777" w:rsidR="00F4569B" w:rsidRDefault="00F4569B" w:rsidP="00F4569B">
      <w:pPr>
        <w:pStyle w:val="Listenabsatz"/>
        <w:numPr>
          <w:ilvl w:val="1"/>
          <w:numId w:val="3"/>
        </w:numPr>
        <w:pBdr>
          <w:top w:val="nil"/>
          <w:left w:val="nil"/>
          <w:bottom w:val="nil"/>
          <w:right w:val="nil"/>
          <w:between w:val="nil"/>
        </w:pBdr>
      </w:pPr>
      <w:r>
        <w:t>Mechanical platforms</w:t>
      </w:r>
    </w:p>
    <w:p w14:paraId="7342BD99" w14:textId="30CF71FF" w:rsidR="00CF741A" w:rsidRDefault="00FC0838" w:rsidP="00115F1E">
      <w:pPr>
        <w:pStyle w:val="Listenabsatz"/>
        <w:numPr>
          <w:ilvl w:val="1"/>
          <w:numId w:val="3"/>
        </w:numPr>
        <w:pBdr>
          <w:top w:val="nil"/>
          <w:left w:val="nil"/>
          <w:bottom w:val="nil"/>
          <w:right w:val="nil"/>
          <w:between w:val="nil"/>
        </w:pBdr>
      </w:pPr>
      <w:r>
        <w:t>Ice platform</w:t>
      </w:r>
      <w:r w:rsidR="00F4569B">
        <w:t>s</w:t>
      </w:r>
    </w:p>
    <w:p w14:paraId="215512B0" w14:textId="1F581EA0" w:rsidR="002753F0" w:rsidRDefault="002753F0" w:rsidP="00115F1E">
      <w:pPr>
        <w:pStyle w:val="Listenabsatz"/>
        <w:numPr>
          <w:ilvl w:val="1"/>
          <w:numId w:val="3"/>
        </w:numPr>
        <w:pBdr>
          <w:top w:val="nil"/>
          <w:left w:val="nil"/>
          <w:bottom w:val="nil"/>
          <w:right w:val="nil"/>
          <w:between w:val="nil"/>
        </w:pBdr>
      </w:pPr>
      <w:r>
        <w:t>Obstacles (wooden/steel boxes)</w:t>
      </w:r>
    </w:p>
    <w:p w14:paraId="62709775" w14:textId="1373D77B" w:rsidR="00CF741A" w:rsidRDefault="00CF741A" w:rsidP="00F4569B">
      <w:pPr>
        <w:pStyle w:val="berschrift2"/>
      </w:pPr>
      <w:bookmarkStart w:id="110" w:name="_Toc31310171"/>
      <w:r>
        <w:t>Sound</w:t>
      </w:r>
      <w:bookmarkEnd w:id="110"/>
    </w:p>
    <w:p w14:paraId="07CD9E6A" w14:textId="67EBD2AB" w:rsidR="00115F1E" w:rsidRDefault="00CF741A" w:rsidP="00115F1E">
      <w:pPr>
        <w:pStyle w:val="Listenabsatz"/>
        <w:numPr>
          <w:ilvl w:val="0"/>
          <w:numId w:val="3"/>
        </w:numPr>
        <w:pBdr>
          <w:top w:val="nil"/>
          <w:left w:val="nil"/>
          <w:bottom w:val="nil"/>
          <w:right w:val="nil"/>
          <w:between w:val="nil"/>
        </w:pBdr>
      </w:pPr>
      <w:r>
        <w:t>Ambient</w:t>
      </w:r>
    </w:p>
    <w:p w14:paraId="2CC28D04" w14:textId="2CB310D9" w:rsidR="00115F1E" w:rsidRDefault="00115F1E" w:rsidP="00115F1E">
      <w:pPr>
        <w:pStyle w:val="Listenabsatz"/>
        <w:numPr>
          <w:ilvl w:val="1"/>
          <w:numId w:val="3"/>
        </w:numPr>
        <w:pBdr>
          <w:top w:val="nil"/>
          <w:left w:val="nil"/>
          <w:bottom w:val="nil"/>
          <w:right w:val="nil"/>
          <w:between w:val="nil"/>
        </w:pBdr>
      </w:pPr>
      <w:r>
        <w:t>Water</w:t>
      </w:r>
    </w:p>
    <w:p w14:paraId="6C9A1C16" w14:textId="5915B3BD" w:rsidR="00115F1E" w:rsidRDefault="00115F1E" w:rsidP="00115F1E">
      <w:pPr>
        <w:pStyle w:val="Listenabsatz"/>
        <w:numPr>
          <w:ilvl w:val="1"/>
          <w:numId w:val="3"/>
        </w:numPr>
        <w:pBdr>
          <w:top w:val="nil"/>
          <w:left w:val="nil"/>
          <w:bottom w:val="nil"/>
          <w:right w:val="nil"/>
          <w:between w:val="nil"/>
        </w:pBdr>
      </w:pPr>
      <w:r>
        <w:t>Wind</w:t>
      </w:r>
    </w:p>
    <w:p w14:paraId="309D2FAE" w14:textId="452C777F" w:rsidR="00115F1E" w:rsidRDefault="00115F1E" w:rsidP="00115F1E">
      <w:pPr>
        <w:pStyle w:val="Listenabsatz"/>
        <w:numPr>
          <w:ilvl w:val="1"/>
          <w:numId w:val="3"/>
        </w:numPr>
        <w:pBdr>
          <w:top w:val="nil"/>
          <w:left w:val="nil"/>
          <w:bottom w:val="nil"/>
          <w:right w:val="nil"/>
          <w:between w:val="nil"/>
        </w:pBdr>
      </w:pPr>
      <w:r>
        <w:t>Destroyable ice platforms</w:t>
      </w:r>
    </w:p>
    <w:p w14:paraId="296CF098" w14:textId="77777777" w:rsidR="00115F1E" w:rsidRDefault="00115F1E" w:rsidP="00115F1E">
      <w:pPr>
        <w:pStyle w:val="Listenabsatz"/>
        <w:numPr>
          <w:ilvl w:val="1"/>
          <w:numId w:val="3"/>
        </w:numPr>
        <w:pBdr>
          <w:top w:val="nil"/>
          <w:left w:val="nil"/>
          <w:bottom w:val="nil"/>
          <w:right w:val="nil"/>
          <w:between w:val="nil"/>
        </w:pBdr>
      </w:pPr>
      <w:r>
        <w:t>Mechanical platforms</w:t>
      </w:r>
    </w:p>
    <w:p w14:paraId="7A374E64" w14:textId="7712DF88" w:rsidR="00115F1E" w:rsidRDefault="00CF741A" w:rsidP="00115F1E">
      <w:pPr>
        <w:pStyle w:val="Listenabsatz"/>
        <w:numPr>
          <w:ilvl w:val="0"/>
          <w:numId w:val="3"/>
        </w:numPr>
        <w:pBdr>
          <w:top w:val="nil"/>
          <w:left w:val="nil"/>
          <w:bottom w:val="nil"/>
          <w:right w:val="nil"/>
          <w:between w:val="nil"/>
        </w:pBdr>
      </w:pPr>
      <w:r>
        <w:t>Player</w:t>
      </w:r>
      <w:r w:rsidR="00115F1E">
        <w:t xml:space="preserve"> sounds</w:t>
      </w:r>
    </w:p>
    <w:p w14:paraId="341F5BF1" w14:textId="7710FED8" w:rsidR="00115F1E" w:rsidRDefault="00CF741A" w:rsidP="00115F1E">
      <w:pPr>
        <w:pStyle w:val="Listenabsatz"/>
        <w:numPr>
          <w:ilvl w:val="1"/>
          <w:numId w:val="3"/>
        </w:numPr>
        <w:pBdr>
          <w:top w:val="nil"/>
          <w:left w:val="nil"/>
          <w:bottom w:val="nil"/>
          <w:right w:val="nil"/>
          <w:between w:val="nil"/>
        </w:pBdr>
      </w:pPr>
      <w:r>
        <w:t>Character Movement</w:t>
      </w:r>
      <w:r w:rsidR="00115F1E">
        <w:t xml:space="preserve"> (move and jump)</w:t>
      </w:r>
    </w:p>
    <w:p w14:paraId="679777EB" w14:textId="5317B46A" w:rsidR="00115F1E" w:rsidRDefault="00115F1E" w:rsidP="00115F1E">
      <w:pPr>
        <w:pStyle w:val="Listenabsatz"/>
        <w:numPr>
          <w:ilvl w:val="1"/>
          <w:numId w:val="3"/>
        </w:numPr>
        <w:pBdr>
          <w:top w:val="nil"/>
          <w:left w:val="nil"/>
          <w:bottom w:val="nil"/>
          <w:right w:val="nil"/>
          <w:between w:val="nil"/>
        </w:pBdr>
      </w:pPr>
      <w:r>
        <w:t>Character hit by water cannon</w:t>
      </w:r>
    </w:p>
    <w:p w14:paraId="4F7137F3" w14:textId="72F6D2D0" w:rsidR="00115F1E" w:rsidRDefault="00115F1E" w:rsidP="00115F1E">
      <w:pPr>
        <w:pStyle w:val="Listenabsatz"/>
        <w:numPr>
          <w:ilvl w:val="1"/>
          <w:numId w:val="3"/>
        </w:numPr>
        <w:pBdr>
          <w:top w:val="nil"/>
          <w:left w:val="nil"/>
          <w:bottom w:val="nil"/>
          <w:right w:val="nil"/>
          <w:between w:val="nil"/>
        </w:pBdr>
      </w:pPr>
      <w:r>
        <w:t>Water cannon charging</w:t>
      </w:r>
    </w:p>
    <w:p w14:paraId="16A4149F" w14:textId="6F529924" w:rsidR="00115F1E" w:rsidRDefault="00115F1E" w:rsidP="00115F1E">
      <w:pPr>
        <w:pStyle w:val="Listenabsatz"/>
        <w:numPr>
          <w:ilvl w:val="1"/>
          <w:numId w:val="3"/>
        </w:numPr>
        <w:pBdr>
          <w:top w:val="nil"/>
          <w:left w:val="nil"/>
          <w:bottom w:val="nil"/>
          <w:right w:val="nil"/>
          <w:between w:val="nil"/>
        </w:pBdr>
      </w:pPr>
      <w:r>
        <w:t>Water cannon shoot</w:t>
      </w:r>
    </w:p>
    <w:p w14:paraId="4EC9F87B" w14:textId="308D1436" w:rsidR="00115F1E" w:rsidRDefault="00115F1E" w:rsidP="00115F1E">
      <w:pPr>
        <w:pStyle w:val="Listenabsatz"/>
        <w:numPr>
          <w:ilvl w:val="1"/>
          <w:numId w:val="3"/>
        </w:numPr>
        <w:pBdr>
          <w:top w:val="nil"/>
          <w:left w:val="nil"/>
          <w:bottom w:val="nil"/>
          <w:right w:val="nil"/>
          <w:between w:val="nil"/>
        </w:pBdr>
      </w:pPr>
      <w:r>
        <w:t>Character out of map (death)</w:t>
      </w:r>
    </w:p>
    <w:p w14:paraId="7165D940" w14:textId="1E437EAA" w:rsidR="00115F1E" w:rsidRDefault="00115F1E" w:rsidP="00115F1E">
      <w:pPr>
        <w:pStyle w:val="Listenabsatz"/>
        <w:numPr>
          <w:ilvl w:val="0"/>
          <w:numId w:val="3"/>
        </w:numPr>
        <w:pBdr>
          <w:top w:val="nil"/>
          <w:left w:val="nil"/>
          <w:bottom w:val="nil"/>
          <w:right w:val="nil"/>
          <w:between w:val="nil"/>
        </w:pBdr>
      </w:pPr>
      <w:r>
        <w:t>Menu</w:t>
      </w:r>
    </w:p>
    <w:p w14:paraId="1E5EFC01" w14:textId="6976726A" w:rsidR="00115F1E" w:rsidRDefault="00115F1E" w:rsidP="00115F1E">
      <w:pPr>
        <w:pStyle w:val="Listenabsatz"/>
        <w:numPr>
          <w:ilvl w:val="1"/>
          <w:numId w:val="3"/>
        </w:numPr>
        <w:pBdr>
          <w:top w:val="nil"/>
          <w:left w:val="nil"/>
          <w:bottom w:val="nil"/>
          <w:right w:val="nil"/>
          <w:between w:val="nil"/>
        </w:pBdr>
      </w:pPr>
      <w:r>
        <w:t>Change option</w:t>
      </w:r>
    </w:p>
    <w:p w14:paraId="00104B11" w14:textId="7551ED5B" w:rsidR="00115F1E" w:rsidRDefault="00115F1E" w:rsidP="00115F1E">
      <w:pPr>
        <w:pStyle w:val="Listenabsatz"/>
        <w:numPr>
          <w:ilvl w:val="1"/>
          <w:numId w:val="3"/>
        </w:numPr>
        <w:pBdr>
          <w:top w:val="nil"/>
          <w:left w:val="nil"/>
          <w:bottom w:val="nil"/>
          <w:right w:val="nil"/>
          <w:between w:val="nil"/>
        </w:pBdr>
      </w:pPr>
      <w:r>
        <w:t>Select option</w:t>
      </w:r>
    </w:p>
    <w:p w14:paraId="3CCE08DD" w14:textId="050531AF" w:rsidR="00115F1E" w:rsidRDefault="00115F1E" w:rsidP="00115F1E">
      <w:pPr>
        <w:pStyle w:val="Listenabsatz"/>
        <w:numPr>
          <w:ilvl w:val="1"/>
          <w:numId w:val="3"/>
        </w:numPr>
        <w:pBdr>
          <w:top w:val="nil"/>
          <w:left w:val="nil"/>
          <w:bottom w:val="nil"/>
          <w:right w:val="nil"/>
          <w:between w:val="nil"/>
        </w:pBdr>
      </w:pPr>
      <w:r>
        <w:t xml:space="preserve">Select Penguin </w:t>
      </w:r>
    </w:p>
    <w:p w14:paraId="147C704C" w14:textId="77777777" w:rsidR="00CF741A" w:rsidRDefault="00CF741A" w:rsidP="00CF741A">
      <w:pPr>
        <w:pBdr>
          <w:top w:val="nil"/>
          <w:left w:val="nil"/>
          <w:bottom w:val="nil"/>
          <w:right w:val="nil"/>
          <w:between w:val="nil"/>
        </w:pBdr>
        <w:ind w:left="360"/>
        <w:rPr>
          <w:sz w:val="26"/>
          <w:szCs w:val="26"/>
        </w:rPr>
      </w:pPr>
    </w:p>
    <w:p w14:paraId="04ECD001" w14:textId="2422DC5A" w:rsidR="00CF741A" w:rsidRDefault="00CF741A" w:rsidP="00954EA4">
      <w:pPr>
        <w:pStyle w:val="berschrift2"/>
      </w:pPr>
      <w:bookmarkStart w:id="111" w:name="_Toc31310172"/>
      <w:r>
        <w:t>Code</w:t>
      </w:r>
      <w:bookmarkEnd w:id="111"/>
    </w:p>
    <w:p w14:paraId="29619244" w14:textId="77777777" w:rsidR="00954EA4" w:rsidRDefault="00954EA4" w:rsidP="00954EA4">
      <w:pPr>
        <w:pStyle w:val="Listenabsatz"/>
        <w:numPr>
          <w:ilvl w:val="0"/>
          <w:numId w:val="3"/>
        </w:numPr>
      </w:pPr>
      <w:r>
        <w:t>Player Script</w:t>
      </w:r>
    </w:p>
    <w:p w14:paraId="48188DEE" w14:textId="09BA8062" w:rsidR="00CF741A" w:rsidRDefault="00954EA4" w:rsidP="00954EA4">
      <w:pPr>
        <w:pStyle w:val="Listenabsatz"/>
        <w:numPr>
          <w:ilvl w:val="0"/>
          <w:numId w:val="3"/>
        </w:numPr>
      </w:pPr>
      <w:r>
        <w:lastRenderedPageBreak/>
        <w:t>Map</w:t>
      </w:r>
      <w:r w:rsidR="00CF741A">
        <w:t xml:space="preserve"> Script</w:t>
      </w:r>
    </w:p>
    <w:p w14:paraId="4E48B95F" w14:textId="5B2FCA94" w:rsidR="00954EA4" w:rsidRDefault="00954EA4" w:rsidP="00954EA4">
      <w:pPr>
        <w:pStyle w:val="Listenabsatz"/>
        <w:numPr>
          <w:ilvl w:val="0"/>
          <w:numId w:val="3"/>
        </w:numPr>
      </w:pPr>
      <w:r>
        <w:t>Menu Script</w:t>
      </w:r>
    </w:p>
    <w:p w14:paraId="7109C517" w14:textId="77777777" w:rsidR="00CF741A" w:rsidRDefault="00CF741A" w:rsidP="00954EA4">
      <w:pPr>
        <w:pStyle w:val="berschrift2"/>
      </w:pPr>
      <w:bookmarkStart w:id="112" w:name="_Toc31310173"/>
      <w:r>
        <w:t>Animation</w:t>
      </w:r>
      <w:bookmarkEnd w:id="112"/>
    </w:p>
    <w:p w14:paraId="1EDAF732" w14:textId="13CCE255" w:rsidR="00CF741A" w:rsidRDefault="00CF741A" w:rsidP="00954EA4">
      <w:pPr>
        <w:pStyle w:val="Listenabsatz"/>
        <w:numPr>
          <w:ilvl w:val="0"/>
          <w:numId w:val="3"/>
        </w:numPr>
        <w:pBdr>
          <w:top w:val="nil"/>
          <w:left w:val="nil"/>
          <w:bottom w:val="nil"/>
          <w:right w:val="nil"/>
          <w:between w:val="nil"/>
        </w:pBdr>
      </w:pPr>
      <w:r>
        <w:t xml:space="preserve">Environment Animations </w:t>
      </w:r>
    </w:p>
    <w:p w14:paraId="36139CDD" w14:textId="01E344A9" w:rsidR="00954EA4" w:rsidRDefault="00954EA4" w:rsidP="00954EA4">
      <w:pPr>
        <w:pStyle w:val="Listenabsatz"/>
        <w:numPr>
          <w:ilvl w:val="1"/>
          <w:numId w:val="3"/>
        </w:numPr>
        <w:pBdr>
          <w:top w:val="nil"/>
          <w:left w:val="nil"/>
          <w:bottom w:val="nil"/>
          <w:right w:val="nil"/>
          <w:between w:val="nil"/>
        </w:pBdr>
      </w:pPr>
      <w:r>
        <w:t>Destroyable ice platforms</w:t>
      </w:r>
    </w:p>
    <w:p w14:paraId="35F194AF" w14:textId="6EAE53BD" w:rsidR="002753F0" w:rsidRDefault="00954EA4" w:rsidP="002753F0">
      <w:pPr>
        <w:pStyle w:val="Listenabsatz"/>
        <w:numPr>
          <w:ilvl w:val="1"/>
          <w:numId w:val="3"/>
        </w:numPr>
        <w:pBdr>
          <w:top w:val="nil"/>
          <w:left w:val="nil"/>
          <w:bottom w:val="nil"/>
          <w:right w:val="nil"/>
          <w:between w:val="nil"/>
        </w:pBdr>
      </w:pPr>
      <w:r>
        <w:t>Mechanical platforms</w:t>
      </w:r>
    </w:p>
    <w:p w14:paraId="09B7BEEA" w14:textId="77777777" w:rsidR="00954EA4" w:rsidRDefault="00954EA4" w:rsidP="00954EA4">
      <w:pPr>
        <w:pBdr>
          <w:top w:val="nil"/>
          <w:left w:val="nil"/>
          <w:bottom w:val="nil"/>
          <w:right w:val="nil"/>
          <w:between w:val="nil"/>
        </w:pBdr>
      </w:pPr>
    </w:p>
    <w:p w14:paraId="5471490D" w14:textId="77777777" w:rsidR="00954EA4" w:rsidRDefault="00CF741A" w:rsidP="00954EA4">
      <w:pPr>
        <w:pStyle w:val="Listenabsatz"/>
        <w:numPr>
          <w:ilvl w:val="0"/>
          <w:numId w:val="3"/>
        </w:numPr>
        <w:pBdr>
          <w:top w:val="nil"/>
          <w:left w:val="nil"/>
          <w:bottom w:val="nil"/>
          <w:right w:val="nil"/>
          <w:between w:val="nil"/>
        </w:pBdr>
      </w:pPr>
      <w:r>
        <w:t xml:space="preserve">Character Animations </w:t>
      </w:r>
      <w:r w:rsidR="00954EA4">
        <w:t>(Penguin)</w:t>
      </w:r>
    </w:p>
    <w:p w14:paraId="36A9F9E0" w14:textId="77777777" w:rsidR="00954EA4" w:rsidRDefault="00954EA4" w:rsidP="00954EA4">
      <w:pPr>
        <w:pStyle w:val="Listenabsatz"/>
        <w:numPr>
          <w:ilvl w:val="1"/>
          <w:numId w:val="3"/>
        </w:numPr>
        <w:pBdr>
          <w:top w:val="nil"/>
          <w:left w:val="nil"/>
          <w:bottom w:val="nil"/>
          <w:right w:val="nil"/>
          <w:between w:val="nil"/>
        </w:pBdr>
      </w:pPr>
      <w:r>
        <w:t>Move</w:t>
      </w:r>
    </w:p>
    <w:p w14:paraId="00000106" w14:textId="60DA0F44" w:rsidR="00832C49" w:rsidRDefault="00954EA4" w:rsidP="00954EA4">
      <w:pPr>
        <w:pStyle w:val="Listenabsatz"/>
        <w:numPr>
          <w:ilvl w:val="1"/>
          <w:numId w:val="3"/>
        </w:numPr>
        <w:pBdr>
          <w:top w:val="nil"/>
          <w:left w:val="nil"/>
          <w:bottom w:val="nil"/>
          <w:right w:val="nil"/>
          <w:between w:val="nil"/>
        </w:pBdr>
      </w:pPr>
      <w:r>
        <w:t>Jump</w:t>
      </w:r>
    </w:p>
    <w:p w14:paraId="7B1F4A36" w14:textId="12218CC1" w:rsidR="00954EA4" w:rsidRDefault="00954EA4" w:rsidP="00954EA4">
      <w:pPr>
        <w:pStyle w:val="Listenabsatz"/>
        <w:numPr>
          <w:ilvl w:val="1"/>
          <w:numId w:val="3"/>
        </w:numPr>
        <w:pBdr>
          <w:top w:val="nil"/>
          <w:left w:val="nil"/>
          <w:bottom w:val="nil"/>
          <w:right w:val="nil"/>
          <w:between w:val="nil"/>
        </w:pBdr>
      </w:pPr>
      <w:r>
        <w:t>Water cannon charge &amp; shoot</w:t>
      </w:r>
    </w:p>
    <w:p w14:paraId="2C217A51" w14:textId="6708A964" w:rsidR="005C421D" w:rsidRDefault="005C421D" w:rsidP="005C421D">
      <w:pPr>
        <w:pBdr>
          <w:top w:val="nil"/>
          <w:left w:val="nil"/>
          <w:bottom w:val="nil"/>
          <w:right w:val="nil"/>
          <w:between w:val="nil"/>
        </w:pBdr>
      </w:pPr>
    </w:p>
    <w:p w14:paraId="52576041" w14:textId="7A7D90C2" w:rsidR="005C421D" w:rsidRDefault="005C421D" w:rsidP="005C421D">
      <w:pPr>
        <w:pStyle w:val="berschrift1"/>
      </w:pPr>
      <w:bookmarkStart w:id="113" w:name="_Toc31310174"/>
      <w:r>
        <w:t>Development milestones</w:t>
      </w:r>
      <w:bookmarkEnd w:id="113"/>
    </w:p>
    <w:p w14:paraId="345827D9" w14:textId="0398DDFA" w:rsidR="005C421D" w:rsidRDefault="005C421D" w:rsidP="00124B00">
      <w:pPr>
        <w:pStyle w:val="berschrift2"/>
      </w:pPr>
      <w:bookmarkStart w:id="114" w:name="_Toc31310175"/>
      <w:r>
        <w:t>Prototype</w:t>
      </w:r>
      <w:bookmarkEnd w:id="114"/>
    </w:p>
    <w:p w14:paraId="2FEEBB0C" w14:textId="51436846" w:rsidR="005C421D" w:rsidRDefault="00124B00" w:rsidP="005C421D">
      <w:pPr>
        <w:pStyle w:val="Listenabsatz"/>
        <w:numPr>
          <w:ilvl w:val="0"/>
          <w:numId w:val="3"/>
        </w:numPr>
      </w:pPr>
      <w:r>
        <w:t xml:space="preserve">Penguin movement </w:t>
      </w:r>
    </w:p>
    <w:p w14:paraId="22043560" w14:textId="7723BE4A" w:rsidR="00124B00" w:rsidRDefault="00124B00" w:rsidP="005C421D">
      <w:pPr>
        <w:pStyle w:val="Listenabsatz"/>
        <w:numPr>
          <w:ilvl w:val="0"/>
          <w:numId w:val="3"/>
        </w:numPr>
      </w:pPr>
      <w:r>
        <w:t>Water cannon</w:t>
      </w:r>
    </w:p>
    <w:p w14:paraId="314815AB" w14:textId="079B627A" w:rsidR="00124B00" w:rsidRDefault="00124B00" w:rsidP="00124B00">
      <w:pPr>
        <w:pStyle w:val="berschrift2"/>
      </w:pPr>
      <w:bookmarkStart w:id="115" w:name="_Toc31310176"/>
      <w:r>
        <w:t>First playable</w:t>
      </w:r>
      <w:bookmarkEnd w:id="115"/>
    </w:p>
    <w:p w14:paraId="6F1D9D49" w14:textId="7105F751" w:rsidR="00124B00" w:rsidRDefault="00124B00" w:rsidP="00124B00">
      <w:pPr>
        <w:pStyle w:val="Listenabsatz"/>
        <w:numPr>
          <w:ilvl w:val="0"/>
          <w:numId w:val="3"/>
        </w:numPr>
      </w:pPr>
      <w:r>
        <w:t>First map</w:t>
      </w:r>
      <w:r w:rsidR="006F3A48">
        <w:t xml:space="preserve"> (without any </w:t>
      </w:r>
      <w:r w:rsidR="006E72D0">
        <w:t>effects)</w:t>
      </w:r>
    </w:p>
    <w:p w14:paraId="6C70421F" w14:textId="145C85FA" w:rsidR="00124B00" w:rsidRDefault="00124B00" w:rsidP="00124B00">
      <w:pPr>
        <w:pStyle w:val="Listenabsatz"/>
        <w:numPr>
          <w:ilvl w:val="0"/>
          <w:numId w:val="3"/>
        </w:numPr>
      </w:pPr>
      <w:r>
        <w:t>Powerups</w:t>
      </w:r>
    </w:p>
    <w:p w14:paraId="3C8C8A6F" w14:textId="79E0C224" w:rsidR="00124B00" w:rsidRDefault="00124B00" w:rsidP="00124B00">
      <w:pPr>
        <w:pStyle w:val="Listenabsatz"/>
        <w:numPr>
          <w:ilvl w:val="0"/>
          <w:numId w:val="3"/>
        </w:numPr>
      </w:pPr>
      <w:r>
        <w:t>Timer</w:t>
      </w:r>
    </w:p>
    <w:p w14:paraId="4D84F6CA" w14:textId="24225305" w:rsidR="006F3A48" w:rsidRDefault="00124B00" w:rsidP="006F3A48">
      <w:pPr>
        <w:pStyle w:val="Listenabsatz"/>
        <w:numPr>
          <w:ilvl w:val="0"/>
          <w:numId w:val="3"/>
        </w:numPr>
      </w:pPr>
      <w:r>
        <w:t>Win-/Lose condition</w:t>
      </w:r>
    </w:p>
    <w:p w14:paraId="5D228FD6" w14:textId="2E2753F6" w:rsidR="006F3A48" w:rsidRPr="00124B00" w:rsidRDefault="009408CA" w:rsidP="006F3A48">
      <w:pPr>
        <w:pStyle w:val="berschrift2"/>
      </w:pPr>
      <w:bookmarkStart w:id="116" w:name="_Toc31310177"/>
      <w:r>
        <w:t>Content</w:t>
      </w:r>
      <w:bookmarkEnd w:id="116"/>
    </w:p>
    <w:p w14:paraId="1010A1F2" w14:textId="2DE70132" w:rsidR="009408CA" w:rsidRDefault="009408CA" w:rsidP="006F3A48">
      <w:pPr>
        <w:pStyle w:val="Listenabsatz"/>
        <w:numPr>
          <w:ilvl w:val="0"/>
          <w:numId w:val="3"/>
        </w:numPr>
      </w:pPr>
      <w:r>
        <w:t>Penguin model and animations</w:t>
      </w:r>
    </w:p>
    <w:p w14:paraId="1225AF03" w14:textId="63D8DE89" w:rsidR="009408CA" w:rsidRDefault="009408CA" w:rsidP="006F3A48">
      <w:pPr>
        <w:pStyle w:val="Listenabsatz"/>
        <w:numPr>
          <w:ilvl w:val="0"/>
          <w:numId w:val="3"/>
        </w:numPr>
      </w:pPr>
      <w:r>
        <w:t>Water cannon model und animations</w:t>
      </w:r>
    </w:p>
    <w:p w14:paraId="1A657A84" w14:textId="35CCE241" w:rsidR="005C421D" w:rsidRDefault="006E72D0" w:rsidP="006F3A48">
      <w:pPr>
        <w:pStyle w:val="Listenabsatz"/>
        <w:numPr>
          <w:ilvl w:val="0"/>
          <w:numId w:val="3"/>
        </w:numPr>
      </w:pPr>
      <w:r>
        <w:t>Map 2 and 3</w:t>
      </w:r>
    </w:p>
    <w:p w14:paraId="643C06B1" w14:textId="76DF1B9D" w:rsidR="006E72D0" w:rsidRDefault="006E72D0" w:rsidP="006F3A48">
      <w:pPr>
        <w:pStyle w:val="Listenabsatz"/>
        <w:numPr>
          <w:ilvl w:val="0"/>
          <w:numId w:val="3"/>
        </w:numPr>
      </w:pPr>
      <w:r>
        <w:t>Destroyable ice platforms</w:t>
      </w:r>
    </w:p>
    <w:p w14:paraId="68334B85" w14:textId="6A8B63EB" w:rsidR="006E72D0" w:rsidRDefault="006E72D0" w:rsidP="006F3A48">
      <w:pPr>
        <w:pStyle w:val="Listenabsatz"/>
        <w:numPr>
          <w:ilvl w:val="0"/>
          <w:numId w:val="3"/>
        </w:numPr>
      </w:pPr>
      <w:r>
        <w:t>Mechanical platforms</w:t>
      </w:r>
    </w:p>
    <w:p w14:paraId="5D3BB156" w14:textId="6BBCF899" w:rsidR="006E72D0" w:rsidRDefault="006E72D0" w:rsidP="006E72D0">
      <w:pPr>
        <w:pStyle w:val="Listenabsatz"/>
        <w:numPr>
          <w:ilvl w:val="0"/>
          <w:numId w:val="3"/>
        </w:numPr>
      </w:pPr>
      <w:r>
        <w:t>Obstacles</w:t>
      </w:r>
    </w:p>
    <w:p w14:paraId="7528FCF5" w14:textId="4B99E7BD" w:rsidR="006E72D0" w:rsidRDefault="006E72D0" w:rsidP="006E72D0">
      <w:pPr>
        <w:pStyle w:val="berschrift2"/>
      </w:pPr>
      <w:bookmarkStart w:id="117" w:name="_Toc31310178"/>
      <w:r>
        <w:t>Beta</w:t>
      </w:r>
      <w:bookmarkEnd w:id="117"/>
    </w:p>
    <w:p w14:paraId="6A5C15B3" w14:textId="4495FE37" w:rsidR="006E72D0" w:rsidRDefault="006E72D0" w:rsidP="006E72D0">
      <w:pPr>
        <w:pStyle w:val="Listenabsatz"/>
        <w:numPr>
          <w:ilvl w:val="0"/>
          <w:numId w:val="3"/>
        </w:numPr>
      </w:pPr>
      <w:r>
        <w:t>Testing and optimization</w:t>
      </w:r>
    </w:p>
    <w:p w14:paraId="49464A1D" w14:textId="67110664" w:rsidR="005A590A" w:rsidRDefault="005A590A" w:rsidP="005A590A">
      <w:pPr>
        <w:pStyle w:val="berschrift2"/>
      </w:pPr>
      <w:bookmarkStart w:id="118" w:name="_Toc31310179"/>
      <w:r>
        <w:t>Release</w:t>
      </w:r>
      <w:bookmarkEnd w:id="118"/>
    </w:p>
    <w:p w14:paraId="132F2AE8" w14:textId="3EE3376D" w:rsidR="005A590A" w:rsidRPr="005A590A" w:rsidRDefault="005A590A" w:rsidP="005A590A">
      <w:pPr>
        <w:pStyle w:val="Listenabsatz"/>
        <w:numPr>
          <w:ilvl w:val="0"/>
          <w:numId w:val="3"/>
        </w:numPr>
      </w:pPr>
      <w:r>
        <w:t>Polish and release</w:t>
      </w:r>
    </w:p>
    <w:sectPr w:rsidR="005A590A" w:rsidRPr="005A590A">
      <w:headerReference w:type="default" r:id="rId28"/>
      <w:footerReference w:type="default" r:id="rId29"/>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Danja Künzle" w:date="2020-02-15T14:43:00Z" w:initials="DK">
    <w:p w14:paraId="27AC014A" w14:textId="24D78D26" w:rsidR="004D2249" w:rsidRDefault="004D2249">
      <w:pPr>
        <w:pStyle w:val="Kommentartext"/>
      </w:pPr>
      <w:r>
        <w:rPr>
          <w:rStyle w:val="Kommentarzeichen"/>
        </w:rPr>
        <w:annotationRef/>
      </w:r>
      <w:r>
        <w:t>Local or online? Split Screen?</w:t>
      </w:r>
    </w:p>
  </w:comment>
  <w:comment w:id="14" w:author="Danja Künzle" w:date="2020-02-15T14:37:00Z" w:initials="DK">
    <w:p w14:paraId="0CE1B883" w14:textId="509D9BDB" w:rsidR="004D2249" w:rsidRDefault="004D2249">
      <w:pPr>
        <w:pStyle w:val="Kommentartext"/>
      </w:pPr>
      <w:r>
        <w:rPr>
          <w:rStyle w:val="Kommentarzeichen"/>
        </w:rPr>
        <w:annotationRef/>
      </w:r>
      <w:r>
        <w:t>Maybe?</w:t>
      </w:r>
    </w:p>
  </w:comment>
  <w:comment w:id="17" w:author="Danja Künzle" w:date="2020-02-15T14:38:00Z" w:initials="DK">
    <w:p w14:paraId="54C86298" w14:textId="394603D3" w:rsidR="004D2249" w:rsidRDefault="004D2249">
      <w:pPr>
        <w:pStyle w:val="Kommentartext"/>
      </w:pPr>
      <w:r>
        <w:rPr>
          <w:rStyle w:val="Kommentarzeichen"/>
        </w:rPr>
        <w:annotationRef/>
      </w:r>
      <w:r>
        <w:t>Automatically collected or manually? (by pressing button x?)</w:t>
      </w:r>
    </w:p>
  </w:comment>
  <w:comment w:id="19" w:author="Danja Künzle" w:date="2020-02-15T14:41:00Z" w:initials="DK">
    <w:p w14:paraId="6666E04C" w14:textId="11118098" w:rsidR="004D2249" w:rsidRDefault="004D2249">
      <w:pPr>
        <w:pStyle w:val="Kommentartext"/>
      </w:pPr>
      <w:r>
        <w:rPr>
          <w:rStyle w:val="Kommentarzeichen"/>
        </w:rPr>
        <w:annotationRef/>
      </w:r>
      <w:r>
        <w:t xml:space="preserve">Points distributed when round ends? Get points by shooting someone off the map? Instead of </w:t>
      </w:r>
      <w:proofErr w:type="spellStart"/>
      <w:r>
        <w:t>loosing</w:t>
      </w:r>
      <w:proofErr w:type="spellEnd"/>
      <w:r>
        <w:t xml:space="preserve"> points</w:t>
      </w:r>
    </w:p>
  </w:comment>
  <w:comment w:id="22" w:author="Danja Künzle" w:date="2020-02-15T14:42:00Z" w:initials="DK">
    <w:p w14:paraId="33271FD9" w14:textId="0D31C3E5" w:rsidR="004D2249" w:rsidRDefault="004D2249">
      <w:pPr>
        <w:pStyle w:val="Kommentartext"/>
      </w:pPr>
      <w:r>
        <w:rPr>
          <w:rStyle w:val="Kommentarzeichen"/>
        </w:rPr>
        <w:annotationRef/>
      </w:r>
      <w:r>
        <w:t xml:space="preserve">Powerup </w:t>
      </w:r>
      <w:proofErr w:type="spellStart"/>
      <w:r>
        <w:t>can not</w:t>
      </w:r>
      <w:proofErr w:type="spellEnd"/>
      <w:r>
        <w:t xml:space="preserve"> be picked up or is stored?</w:t>
      </w:r>
    </w:p>
  </w:comment>
  <w:comment w:id="33" w:author="Danja Künzle" w:date="2020-02-15T14:47:00Z" w:initials="DK">
    <w:p w14:paraId="2413093F" w14:textId="4152E1B5" w:rsidR="004D2249" w:rsidRDefault="004D2249">
      <w:pPr>
        <w:pStyle w:val="Kommentartext"/>
      </w:pPr>
      <w:r>
        <w:rPr>
          <w:rStyle w:val="Kommentarzeichen"/>
        </w:rPr>
        <w:annotationRef/>
      </w:r>
      <w:r>
        <w:t xml:space="preserve">Some maps </w:t>
      </w:r>
      <w:proofErr w:type="spellStart"/>
      <w:r>
        <w:t>can not</w:t>
      </w:r>
      <w:proofErr w:type="spellEnd"/>
      <w:r>
        <w:t xml:space="preserve"> be played for some modes?</w:t>
      </w:r>
    </w:p>
  </w:comment>
  <w:comment w:id="34" w:author="Danja Künzle" w:date="2020-02-15T14:48:00Z" w:initials="DK">
    <w:p w14:paraId="1B38A257" w14:textId="48851A57" w:rsidR="004D2249" w:rsidRDefault="004D2249">
      <w:pPr>
        <w:pStyle w:val="Kommentartext"/>
      </w:pPr>
      <w:r>
        <w:rPr>
          <w:rStyle w:val="Kommentarzeichen"/>
        </w:rPr>
        <w:annotationRef/>
      </w:r>
      <w:r>
        <w:t>?</w:t>
      </w:r>
    </w:p>
  </w:comment>
  <w:comment w:id="36" w:author="Danja Künzle" w:date="2020-02-15T14:55:00Z" w:initials="DK">
    <w:p w14:paraId="7ABE54C3" w14:textId="21426113" w:rsidR="004D2249" w:rsidRDefault="004D2249">
      <w:pPr>
        <w:pStyle w:val="Kommentartext"/>
      </w:pPr>
      <w:r>
        <w:rPr>
          <w:rStyle w:val="Kommentarzeichen"/>
        </w:rPr>
        <w:annotationRef/>
      </w:r>
      <w:r>
        <w:t>Overview after 1 round?</w:t>
      </w:r>
    </w:p>
  </w:comment>
  <w:comment w:id="40" w:author="Danja Künzle" w:date="2020-02-15T14:56:00Z" w:initials="DK">
    <w:p w14:paraId="1C9E5E95" w14:textId="364097F2" w:rsidR="004D2249" w:rsidRDefault="004D2249">
      <w:pPr>
        <w:pStyle w:val="Kommentartext"/>
      </w:pPr>
      <w:r>
        <w:rPr>
          <w:rStyle w:val="Kommentarzeichen"/>
        </w:rPr>
        <w:annotationRef/>
      </w:r>
      <w:r>
        <w:t>Charging sound + firing?</w:t>
      </w:r>
    </w:p>
  </w:comment>
  <w:comment w:id="46" w:author="Danja Künzle" w:date="2020-02-15T14:57:00Z" w:initials="DK">
    <w:p w14:paraId="65F1DC1E" w14:textId="70181CCB" w:rsidR="004D2249" w:rsidRDefault="004D2249">
      <w:pPr>
        <w:pStyle w:val="Kommentartext"/>
      </w:pPr>
      <w:r>
        <w:rPr>
          <w:rStyle w:val="Kommentarzeichen"/>
        </w:rPr>
        <w:annotationRef/>
      </w:r>
      <w:r>
        <w:t xml:space="preserve">? don’t talk at all? </w:t>
      </w:r>
      <w:proofErr w:type="spellStart"/>
      <w:r>
        <w:t>xD</w:t>
      </w:r>
      <w:proofErr w:type="spellEnd"/>
    </w:p>
  </w:comment>
  <w:comment w:id="49" w:author="Danja Künzle" w:date="2020-02-15T14:58:00Z" w:initials="DK">
    <w:p w14:paraId="220DB800" w14:textId="59EE5916" w:rsidR="004D2249" w:rsidRDefault="004D2249">
      <w:pPr>
        <w:pStyle w:val="Kommentartext"/>
      </w:pPr>
      <w:r>
        <w:rPr>
          <w:rStyle w:val="Kommentarzeichen"/>
        </w:rPr>
        <w:annotationRef/>
      </w:r>
      <w:r>
        <w:t xml:space="preserve">Species impacts character </w:t>
      </w:r>
      <w:proofErr w:type="spellStart"/>
      <w:r>
        <w:t>behaviour</w:t>
      </w:r>
      <w:proofErr w:type="spellEnd"/>
      <w:r>
        <w:t>?</w:t>
      </w:r>
    </w:p>
  </w:comment>
  <w:comment w:id="58" w:author="Danja Künzle" w:date="2020-02-15T15:06:00Z" w:initials="DK">
    <w:p w14:paraId="1BDA88AD" w14:textId="00C32584" w:rsidR="004D2249" w:rsidRDefault="004D2249">
      <w:pPr>
        <w:pStyle w:val="Kommentartext"/>
      </w:pPr>
      <w:r>
        <w:rPr>
          <w:rStyle w:val="Kommentarzeichen"/>
        </w:rPr>
        <w:annotationRef/>
      </w:r>
      <w:r>
        <w:t>Species? Color? Active powerups</w:t>
      </w:r>
    </w:p>
  </w:comment>
  <w:comment w:id="70" w:author="Danja Künzle" w:date="2020-02-15T15:02:00Z" w:initials="DK">
    <w:p w14:paraId="05823A89" w14:textId="3F80EBEB" w:rsidR="004D2249" w:rsidRDefault="004D2249">
      <w:pPr>
        <w:pStyle w:val="Kommentartext"/>
      </w:pPr>
      <w:r>
        <w:rPr>
          <w:rStyle w:val="Kommentarzeichen"/>
        </w:rPr>
        <w:annotationRef/>
      </w:r>
      <w:r>
        <w:t>Reload? Water refill time? How dies player know?</w:t>
      </w:r>
    </w:p>
  </w:comment>
  <w:comment w:id="83" w:author="Danja Künzle" w:date="2020-02-15T15:05:00Z" w:initials="DK">
    <w:p w14:paraId="1A3812CF" w14:textId="2B8BA532" w:rsidR="004D2249" w:rsidRDefault="004D2249">
      <w:pPr>
        <w:pStyle w:val="Kommentartext"/>
      </w:pPr>
      <w:r>
        <w:rPr>
          <w:rStyle w:val="Kommentarzeichen"/>
        </w:rPr>
        <w:annotationRef/>
      </w:r>
      <w:r>
        <w:t>Current position</w:t>
      </w:r>
    </w:p>
  </w:comment>
  <w:comment w:id="89" w:author="Danja Künzle" w:date="2020-02-15T15:05:00Z" w:initials="DK">
    <w:p w14:paraId="08E8BEBD" w14:textId="011F861A" w:rsidR="004D2249" w:rsidRDefault="004D2249">
      <w:pPr>
        <w:pStyle w:val="Kommentartext"/>
      </w:pPr>
      <w:r>
        <w:rPr>
          <w:rStyle w:val="Kommentarzeichen"/>
        </w:rPr>
        <w:annotationRef/>
      </w:r>
      <w:r>
        <w:t>?</w:t>
      </w:r>
    </w:p>
  </w:comment>
  <w:comment w:id="102" w:author="Danja Künzle" w:date="2020-02-15T15:08:00Z" w:initials="DK">
    <w:p w14:paraId="2922344F" w14:textId="2AF666FD" w:rsidR="004D2249" w:rsidRDefault="004D2249">
      <w:pPr>
        <w:pStyle w:val="Kommentartext"/>
      </w:pPr>
      <w:r>
        <w:rPr>
          <w:rStyle w:val="Kommentarzeichen"/>
        </w:rPr>
        <w:annotationRef/>
      </w:r>
      <w:r>
        <w:t>How do they “get faster”?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7AC014A" w15:done="0"/>
  <w15:commentEx w15:paraId="0CE1B883" w15:done="0"/>
  <w15:commentEx w15:paraId="54C86298" w15:done="0"/>
  <w15:commentEx w15:paraId="6666E04C" w15:done="0"/>
  <w15:commentEx w15:paraId="33271FD9" w15:done="0"/>
  <w15:commentEx w15:paraId="2413093F" w15:done="0"/>
  <w15:commentEx w15:paraId="1B38A257" w15:done="0"/>
  <w15:commentEx w15:paraId="7ABE54C3" w15:done="0"/>
  <w15:commentEx w15:paraId="1C9E5E95" w15:done="0"/>
  <w15:commentEx w15:paraId="65F1DC1E" w15:done="0"/>
  <w15:commentEx w15:paraId="220DB800" w15:done="0"/>
  <w15:commentEx w15:paraId="1BDA88AD" w15:done="0"/>
  <w15:commentEx w15:paraId="05823A89" w15:done="0"/>
  <w15:commentEx w15:paraId="1A3812CF" w15:done="0"/>
  <w15:commentEx w15:paraId="08E8BEBD" w15:done="0"/>
  <w15:commentEx w15:paraId="2922344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AC014A" w16cid:durableId="21F28E8D"/>
  <w16cid:commentId w16cid:paraId="0CE1B883" w16cid:durableId="21F28E8E"/>
  <w16cid:commentId w16cid:paraId="54C86298" w16cid:durableId="21F28E8F"/>
  <w16cid:commentId w16cid:paraId="6666E04C" w16cid:durableId="21F28E90"/>
  <w16cid:commentId w16cid:paraId="33271FD9" w16cid:durableId="21F28E91"/>
  <w16cid:commentId w16cid:paraId="2413093F" w16cid:durableId="21F28E92"/>
  <w16cid:commentId w16cid:paraId="1B38A257" w16cid:durableId="21F28E93"/>
  <w16cid:commentId w16cid:paraId="7ABE54C3" w16cid:durableId="21F28E94"/>
  <w16cid:commentId w16cid:paraId="1C9E5E95" w16cid:durableId="21F28E95"/>
  <w16cid:commentId w16cid:paraId="65F1DC1E" w16cid:durableId="21F28E96"/>
  <w16cid:commentId w16cid:paraId="220DB800" w16cid:durableId="21F28E97"/>
  <w16cid:commentId w16cid:paraId="1BDA88AD" w16cid:durableId="21F28E98"/>
  <w16cid:commentId w16cid:paraId="05823A89" w16cid:durableId="21F28E99"/>
  <w16cid:commentId w16cid:paraId="1A3812CF" w16cid:durableId="21F28E9A"/>
  <w16cid:commentId w16cid:paraId="08E8BEBD" w16cid:durableId="21F28E9B"/>
  <w16cid:commentId w16cid:paraId="2922344F" w16cid:durableId="21F28E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7523CD" w14:textId="77777777" w:rsidR="00D9479B" w:rsidRDefault="00D9479B">
      <w:pPr>
        <w:spacing w:line="240" w:lineRule="auto"/>
      </w:pPr>
      <w:r>
        <w:separator/>
      </w:r>
    </w:p>
  </w:endnote>
  <w:endnote w:type="continuationSeparator" w:id="0">
    <w:p w14:paraId="2773D338" w14:textId="77777777" w:rsidR="00D9479B" w:rsidRDefault="00D947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07" w14:textId="23FA011B" w:rsidR="004D2249" w:rsidRDefault="004D2249">
    <w:pPr>
      <w:pBdr>
        <w:top w:val="nil"/>
        <w:left w:val="nil"/>
        <w:bottom w:val="nil"/>
        <w:right w:val="nil"/>
        <w:between w:val="nil"/>
      </w:pBdr>
      <w:jc w:val="right"/>
    </w:pPr>
    <w:r>
      <w:fldChar w:fldCharType="begin"/>
    </w:r>
    <w:r>
      <w:instrText>PAGE</w:instrText>
    </w:r>
    <w:r>
      <w:fldChar w:fldCharType="separate"/>
    </w:r>
    <w:r>
      <w:rPr>
        <w:noProof/>
      </w:rPr>
      <w:t>18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E2BA21" w14:textId="77777777" w:rsidR="00D9479B" w:rsidRDefault="00D9479B">
      <w:pPr>
        <w:spacing w:line="240" w:lineRule="auto"/>
      </w:pPr>
      <w:r>
        <w:separator/>
      </w:r>
    </w:p>
  </w:footnote>
  <w:footnote w:type="continuationSeparator" w:id="0">
    <w:p w14:paraId="57299388" w14:textId="77777777" w:rsidR="00D9479B" w:rsidRDefault="00D9479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08" w14:textId="77777777" w:rsidR="004D2249" w:rsidRDefault="004D2249">
    <w:pPr>
      <w:pBdr>
        <w:top w:val="nil"/>
        <w:left w:val="nil"/>
        <w:bottom w:val="nil"/>
        <w:right w:val="nil"/>
        <w:between w:val="nil"/>
      </w:pBdr>
      <w:jc w:val="right"/>
    </w:pPr>
  </w:p>
  <w:p w14:paraId="00000109" w14:textId="046EB7E7" w:rsidR="004D2249" w:rsidRDefault="004D2249">
    <w:pPr>
      <w:pBdr>
        <w:top w:val="nil"/>
        <w:left w:val="nil"/>
        <w:bottom w:val="nil"/>
        <w:right w:val="nil"/>
        <w:between w:val="nil"/>
      </w:pBdr>
      <w:jc w:val="right"/>
    </w:pPr>
    <w:r>
      <w:t>Penguin Water War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411C4"/>
    <w:multiLevelType w:val="hybridMultilevel"/>
    <w:tmpl w:val="3EACBD54"/>
    <w:lvl w:ilvl="0" w:tplc="EB78EA46">
      <w:numFmt w:val="bullet"/>
      <w:lvlText w:val="-"/>
      <w:lvlJc w:val="left"/>
      <w:pPr>
        <w:ind w:left="720" w:hanging="360"/>
      </w:pPr>
      <w:rPr>
        <w:rFonts w:ascii="Calibri" w:eastAsia="Calibr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5EE4660"/>
    <w:multiLevelType w:val="multilevel"/>
    <w:tmpl w:val="C8D671BC"/>
    <w:lvl w:ilvl="0">
      <w:start w:val="1"/>
      <w:numFmt w:val="bullet"/>
      <w:lvlText w:val=""/>
      <w:lvlJc w:val="left"/>
      <w:pPr>
        <w:ind w:left="360" w:hanging="360"/>
      </w:pPr>
      <w:rPr>
        <w:rFonts w:ascii="Symbol" w:hAnsi="Symbol"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 w15:restartNumberingAfterBreak="0">
    <w:nsid w:val="426F5C7D"/>
    <w:multiLevelType w:val="hybridMultilevel"/>
    <w:tmpl w:val="5114ECDA"/>
    <w:lvl w:ilvl="0" w:tplc="D3A04012">
      <w:start w:val="6"/>
      <w:numFmt w:val="bullet"/>
      <w:lvlText w:val="-"/>
      <w:lvlJc w:val="left"/>
      <w:pPr>
        <w:ind w:left="720" w:hanging="360"/>
      </w:pPr>
      <w:rPr>
        <w:rFonts w:ascii="Calibri" w:eastAsia="Calibr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61DF06A9"/>
    <w:multiLevelType w:val="hybridMultilevel"/>
    <w:tmpl w:val="55BC8F5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6DC32D65"/>
    <w:multiLevelType w:val="hybridMultilevel"/>
    <w:tmpl w:val="2E54D6CE"/>
    <w:lvl w:ilvl="0" w:tplc="0D0E45E0">
      <w:numFmt w:val="bullet"/>
      <w:lvlText w:val="-"/>
      <w:lvlJc w:val="left"/>
      <w:pPr>
        <w:ind w:left="1080" w:hanging="360"/>
      </w:pPr>
      <w:rPr>
        <w:rFonts w:ascii="Calibri" w:eastAsia="Calibri" w:hAnsi="Calibri" w:cs="Calibr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5" w15:restartNumberingAfterBreak="0">
    <w:nsid w:val="6FF547AD"/>
    <w:multiLevelType w:val="hybridMultilevel"/>
    <w:tmpl w:val="BE208366"/>
    <w:lvl w:ilvl="0" w:tplc="0B1A58A0">
      <w:numFmt w:val="bullet"/>
      <w:lvlText w:val="-"/>
      <w:lvlJc w:val="left"/>
      <w:pPr>
        <w:ind w:left="720" w:hanging="360"/>
      </w:pPr>
      <w:rPr>
        <w:rFonts w:ascii="Calibri" w:eastAsia="Calibri" w:hAnsi="Calibri" w:cs="Calibri" w:hint="default"/>
      </w:rPr>
    </w:lvl>
    <w:lvl w:ilvl="1" w:tplc="5ECE5F34">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0"/>
  </w:num>
  <w:num w:numId="5">
    <w:abstractNumId w:val="2"/>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 Lötscher">
    <w15:presenceInfo w15:providerId="Windows Live" w15:userId="244bd8c4095da1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2C49"/>
    <w:rsid w:val="00002E0F"/>
    <w:rsid w:val="00006256"/>
    <w:rsid w:val="00016FEF"/>
    <w:rsid w:val="0002552B"/>
    <w:rsid w:val="00037737"/>
    <w:rsid w:val="00041EEC"/>
    <w:rsid w:val="000635EF"/>
    <w:rsid w:val="000637C0"/>
    <w:rsid w:val="0006496E"/>
    <w:rsid w:val="00065033"/>
    <w:rsid w:val="000657FF"/>
    <w:rsid w:val="00094402"/>
    <w:rsid w:val="00094CD0"/>
    <w:rsid w:val="000B0B59"/>
    <w:rsid w:val="000B29B4"/>
    <w:rsid w:val="000E0DA1"/>
    <w:rsid w:val="00106577"/>
    <w:rsid w:val="00115F1E"/>
    <w:rsid w:val="00117AC0"/>
    <w:rsid w:val="00124B00"/>
    <w:rsid w:val="001461A8"/>
    <w:rsid w:val="00146A7E"/>
    <w:rsid w:val="00163AFA"/>
    <w:rsid w:val="001679CF"/>
    <w:rsid w:val="001906FB"/>
    <w:rsid w:val="001D0702"/>
    <w:rsid w:val="001F1254"/>
    <w:rsid w:val="00211285"/>
    <w:rsid w:val="00224694"/>
    <w:rsid w:val="00244284"/>
    <w:rsid w:val="00250FE9"/>
    <w:rsid w:val="002559F0"/>
    <w:rsid w:val="002721EC"/>
    <w:rsid w:val="0027274F"/>
    <w:rsid w:val="002753F0"/>
    <w:rsid w:val="00275DAD"/>
    <w:rsid w:val="0028681E"/>
    <w:rsid w:val="00292E26"/>
    <w:rsid w:val="002A17D1"/>
    <w:rsid w:val="002A6F0D"/>
    <w:rsid w:val="002A75A7"/>
    <w:rsid w:val="002D5A9E"/>
    <w:rsid w:val="002D5D0F"/>
    <w:rsid w:val="002E78ED"/>
    <w:rsid w:val="002F6D2E"/>
    <w:rsid w:val="00342266"/>
    <w:rsid w:val="00390F19"/>
    <w:rsid w:val="00397293"/>
    <w:rsid w:val="003A2B3E"/>
    <w:rsid w:val="003A59A4"/>
    <w:rsid w:val="003B2983"/>
    <w:rsid w:val="003C52AF"/>
    <w:rsid w:val="003E3F3F"/>
    <w:rsid w:val="003F05B9"/>
    <w:rsid w:val="003F59A6"/>
    <w:rsid w:val="00454488"/>
    <w:rsid w:val="004551B4"/>
    <w:rsid w:val="00457121"/>
    <w:rsid w:val="004621FD"/>
    <w:rsid w:val="004631DB"/>
    <w:rsid w:val="00464C4E"/>
    <w:rsid w:val="00471B81"/>
    <w:rsid w:val="00485403"/>
    <w:rsid w:val="004A72AF"/>
    <w:rsid w:val="004D2249"/>
    <w:rsid w:val="004D4CF4"/>
    <w:rsid w:val="004D72D6"/>
    <w:rsid w:val="004E08CD"/>
    <w:rsid w:val="004F66AC"/>
    <w:rsid w:val="004F6C59"/>
    <w:rsid w:val="00500DCB"/>
    <w:rsid w:val="00505B21"/>
    <w:rsid w:val="005125DE"/>
    <w:rsid w:val="005131DC"/>
    <w:rsid w:val="00547581"/>
    <w:rsid w:val="0056273D"/>
    <w:rsid w:val="00566E82"/>
    <w:rsid w:val="00571AE7"/>
    <w:rsid w:val="005961D3"/>
    <w:rsid w:val="005A574B"/>
    <w:rsid w:val="005A590A"/>
    <w:rsid w:val="005C421D"/>
    <w:rsid w:val="00601161"/>
    <w:rsid w:val="00606D55"/>
    <w:rsid w:val="00653713"/>
    <w:rsid w:val="0066274A"/>
    <w:rsid w:val="00675926"/>
    <w:rsid w:val="00675EE5"/>
    <w:rsid w:val="006773F1"/>
    <w:rsid w:val="006916B3"/>
    <w:rsid w:val="006B200D"/>
    <w:rsid w:val="006E72D0"/>
    <w:rsid w:val="006F3A48"/>
    <w:rsid w:val="006F4D19"/>
    <w:rsid w:val="007129D5"/>
    <w:rsid w:val="0071415A"/>
    <w:rsid w:val="00720B73"/>
    <w:rsid w:val="00744FAF"/>
    <w:rsid w:val="00745E64"/>
    <w:rsid w:val="0075450D"/>
    <w:rsid w:val="00757CC5"/>
    <w:rsid w:val="00763000"/>
    <w:rsid w:val="007714FA"/>
    <w:rsid w:val="00795A0B"/>
    <w:rsid w:val="007A02E9"/>
    <w:rsid w:val="007B17B2"/>
    <w:rsid w:val="007C270E"/>
    <w:rsid w:val="00806C0F"/>
    <w:rsid w:val="008227A2"/>
    <w:rsid w:val="00825554"/>
    <w:rsid w:val="00832C49"/>
    <w:rsid w:val="008428E2"/>
    <w:rsid w:val="00846E8A"/>
    <w:rsid w:val="00847C0F"/>
    <w:rsid w:val="0085393E"/>
    <w:rsid w:val="00863454"/>
    <w:rsid w:val="00864E54"/>
    <w:rsid w:val="00865274"/>
    <w:rsid w:val="00885702"/>
    <w:rsid w:val="008A77FA"/>
    <w:rsid w:val="008C742D"/>
    <w:rsid w:val="00915698"/>
    <w:rsid w:val="0093076D"/>
    <w:rsid w:val="00931CB5"/>
    <w:rsid w:val="009408CA"/>
    <w:rsid w:val="009474B5"/>
    <w:rsid w:val="00954EA4"/>
    <w:rsid w:val="0099371C"/>
    <w:rsid w:val="009C2CD9"/>
    <w:rsid w:val="009C7ACD"/>
    <w:rsid w:val="009E396E"/>
    <w:rsid w:val="009F2906"/>
    <w:rsid w:val="00A0163A"/>
    <w:rsid w:val="00A02E4D"/>
    <w:rsid w:val="00A06F4E"/>
    <w:rsid w:val="00A07CE5"/>
    <w:rsid w:val="00A153CC"/>
    <w:rsid w:val="00A23FFC"/>
    <w:rsid w:val="00A324C5"/>
    <w:rsid w:val="00A672A2"/>
    <w:rsid w:val="00A75D3E"/>
    <w:rsid w:val="00AA094A"/>
    <w:rsid w:val="00AA1A0E"/>
    <w:rsid w:val="00AE0175"/>
    <w:rsid w:val="00AF5D32"/>
    <w:rsid w:val="00B10920"/>
    <w:rsid w:val="00B20E95"/>
    <w:rsid w:val="00B6092E"/>
    <w:rsid w:val="00B8696F"/>
    <w:rsid w:val="00B939DF"/>
    <w:rsid w:val="00BD1109"/>
    <w:rsid w:val="00C03250"/>
    <w:rsid w:val="00C179B2"/>
    <w:rsid w:val="00C228C5"/>
    <w:rsid w:val="00C34803"/>
    <w:rsid w:val="00C378BD"/>
    <w:rsid w:val="00C423EF"/>
    <w:rsid w:val="00C57819"/>
    <w:rsid w:val="00C57CFD"/>
    <w:rsid w:val="00C874B0"/>
    <w:rsid w:val="00CA642C"/>
    <w:rsid w:val="00CB1530"/>
    <w:rsid w:val="00CB19AD"/>
    <w:rsid w:val="00CD0968"/>
    <w:rsid w:val="00CD22AC"/>
    <w:rsid w:val="00CF148D"/>
    <w:rsid w:val="00CF3A1C"/>
    <w:rsid w:val="00CF4E90"/>
    <w:rsid w:val="00CF741A"/>
    <w:rsid w:val="00D03031"/>
    <w:rsid w:val="00D05BF3"/>
    <w:rsid w:val="00D07B59"/>
    <w:rsid w:val="00D119E3"/>
    <w:rsid w:val="00D17D70"/>
    <w:rsid w:val="00D24F91"/>
    <w:rsid w:val="00D2559E"/>
    <w:rsid w:val="00D30EEB"/>
    <w:rsid w:val="00D535A8"/>
    <w:rsid w:val="00D560E2"/>
    <w:rsid w:val="00D71814"/>
    <w:rsid w:val="00D9479B"/>
    <w:rsid w:val="00DA20BE"/>
    <w:rsid w:val="00DA7808"/>
    <w:rsid w:val="00DB15D7"/>
    <w:rsid w:val="00DD18B7"/>
    <w:rsid w:val="00DD55D1"/>
    <w:rsid w:val="00DE100A"/>
    <w:rsid w:val="00E17BE5"/>
    <w:rsid w:val="00E603F3"/>
    <w:rsid w:val="00E67B12"/>
    <w:rsid w:val="00E81766"/>
    <w:rsid w:val="00E85FA9"/>
    <w:rsid w:val="00EA75A2"/>
    <w:rsid w:val="00EC58F9"/>
    <w:rsid w:val="00ED48DF"/>
    <w:rsid w:val="00EE032B"/>
    <w:rsid w:val="00EF74A6"/>
    <w:rsid w:val="00F12416"/>
    <w:rsid w:val="00F14751"/>
    <w:rsid w:val="00F44E7D"/>
    <w:rsid w:val="00F4569B"/>
    <w:rsid w:val="00F640EB"/>
    <w:rsid w:val="00F659A0"/>
    <w:rsid w:val="00FC0838"/>
    <w:rsid w:val="00FC3CCD"/>
    <w:rsid w:val="00FC4B58"/>
    <w:rsid w:val="00FD0DBD"/>
    <w:rsid w:val="00FD1CFF"/>
    <w:rsid w:val="00FD4071"/>
    <w:rsid w:val="00FF7CA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8FEB4"/>
  <w15:docId w15:val="{6CAA92E0-8151-4201-9F79-9FB925401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de-CH" w:bidi="ar-SA"/>
      </w:rPr>
    </w:rPrDefault>
    <w:pPrDefault>
      <w:pPr>
        <w:spacing w:line="276" w:lineRule="auto"/>
        <w:ind w:left="144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14751"/>
    <w:pPr>
      <w:ind w:left="0" w:firstLine="0"/>
    </w:pPr>
  </w:style>
  <w:style w:type="paragraph" w:styleId="berschrift1">
    <w:name w:val="heading 1"/>
    <w:basedOn w:val="Standard"/>
    <w:next w:val="Standard"/>
    <w:uiPriority w:val="9"/>
    <w:qFormat/>
    <w:pPr>
      <w:keepNext/>
      <w:keepLines/>
      <w:spacing w:before="200"/>
      <w:outlineLvl w:val="0"/>
    </w:pPr>
    <w:rPr>
      <w:sz w:val="32"/>
      <w:szCs w:val="32"/>
    </w:rPr>
  </w:style>
  <w:style w:type="paragraph" w:styleId="berschrift2">
    <w:name w:val="heading 2"/>
    <w:basedOn w:val="Standard"/>
    <w:next w:val="Standard"/>
    <w:autoRedefine/>
    <w:uiPriority w:val="9"/>
    <w:unhideWhenUsed/>
    <w:qFormat/>
    <w:rsid w:val="00FC0838"/>
    <w:pPr>
      <w:keepNext/>
      <w:keepLines/>
      <w:spacing w:before="200"/>
      <w:outlineLvl w:val="1"/>
    </w:pPr>
    <w:rPr>
      <w:b/>
      <w:bCs/>
      <w:sz w:val="26"/>
      <w:szCs w:val="26"/>
    </w:rPr>
  </w:style>
  <w:style w:type="paragraph" w:styleId="berschrift3">
    <w:name w:val="heading 3"/>
    <w:basedOn w:val="Standard"/>
    <w:next w:val="Standard"/>
    <w:uiPriority w:val="9"/>
    <w:unhideWhenUsed/>
    <w:qFormat/>
    <w:rsid w:val="0085393E"/>
    <w:pPr>
      <w:keepNext/>
      <w:keepLines/>
      <w:spacing w:before="160"/>
      <w:outlineLvl w:val="2"/>
    </w:pPr>
    <w:rPr>
      <w:rFonts w:asciiTheme="majorHAnsi" w:eastAsia="Trebuchet MS" w:hAnsiTheme="majorHAnsi" w:cs="Trebuchet MS"/>
      <w:b/>
      <w:color w:val="666666"/>
      <w:sz w:val="24"/>
      <w:szCs w:val="24"/>
    </w:rPr>
  </w:style>
  <w:style w:type="paragraph" w:styleId="berschrift4">
    <w:name w:val="heading 4"/>
    <w:basedOn w:val="Standard"/>
    <w:next w:val="Standard"/>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berschrift5">
    <w:name w:val="heading 5"/>
    <w:basedOn w:val="Standard"/>
    <w:next w:val="Standard"/>
    <w:uiPriority w:val="9"/>
    <w:semiHidden/>
    <w:unhideWhenUsed/>
    <w:qFormat/>
    <w:pPr>
      <w:keepNext/>
      <w:keepLines/>
      <w:spacing w:before="160"/>
      <w:outlineLvl w:val="4"/>
    </w:pPr>
    <w:rPr>
      <w:rFonts w:ascii="Trebuchet MS" w:eastAsia="Trebuchet MS" w:hAnsi="Trebuchet MS" w:cs="Trebuchet MS"/>
      <w:color w:val="666666"/>
    </w:rPr>
  </w:style>
  <w:style w:type="paragraph" w:styleId="berschrift6">
    <w:name w:val="heading 6"/>
    <w:basedOn w:val="Standard"/>
    <w:next w:val="Standard"/>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pPr>
    <w:rPr>
      <w:rFonts w:ascii="Trebuchet MS" w:eastAsia="Trebuchet MS" w:hAnsi="Trebuchet MS" w:cs="Trebuchet MS"/>
      <w:sz w:val="42"/>
      <w:szCs w:val="42"/>
    </w:rPr>
  </w:style>
  <w:style w:type="paragraph" w:styleId="Untertitel">
    <w:name w:val="Subtitle"/>
    <w:basedOn w:val="Standard"/>
    <w:next w:val="Standard"/>
    <w:uiPriority w:val="11"/>
    <w:qFormat/>
    <w:pPr>
      <w:keepNext/>
      <w:keepLines/>
      <w:spacing w:after="200"/>
    </w:pPr>
    <w:rPr>
      <w:rFonts w:ascii="Trebuchet MS" w:eastAsia="Trebuchet MS" w:hAnsi="Trebuchet MS" w:cs="Trebuchet MS"/>
      <w:i/>
      <w:color w:val="666666"/>
      <w:sz w:val="26"/>
      <w:szCs w:val="26"/>
    </w:rPr>
  </w:style>
  <w:style w:type="paragraph" w:styleId="Kopfzeile">
    <w:name w:val="header"/>
    <w:basedOn w:val="Standard"/>
    <w:link w:val="KopfzeileZchn"/>
    <w:uiPriority w:val="99"/>
    <w:unhideWhenUsed/>
    <w:rsid w:val="00675EE5"/>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675EE5"/>
  </w:style>
  <w:style w:type="paragraph" w:styleId="Fuzeile">
    <w:name w:val="footer"/>
    <w:basedOn w:val="Standard"/>
    <w:link w:val="FuzeileZchn"/>
    <w:uiPriority w:val="99"/>
    <w:unhideWhenUsed/>
    <w:rsid w:val="00675EE5"/>
    <w:pPr>
      <w:tabs>
        <w:tab w:val="center" w:pos="4536"/>
        <w:tab w:val="right" w:pos="9072"/>
      </w:tabs>
      <w:spacing w:line="240" w:lineRule="auto"/>
    </w:pPr>
  </w:style>
  <w:style w:type="character" w:customStyle="1" w:styleId="FuzeileZchn">
    <w:name w:val="Fußzeile Zchn"/>
    <w:basedOn w:val="Absatz-Standardschriftart"/>
    <w:link w:val="Fuzeile"/>
    <w:uiPriority w:val="99"/>
    <w:rsid w:val="00675EE5"/>
  </w:style>
  <w:style w:type="character" w:styleId="Hyperlink">
    <w:name w:val="Hyperlink"/>
    <w:basedOn w:val="Absatz-Standardschriftart"/>
    <w:uiPriority w:val="99"/>
    <w:unhideWhenUsed/>
    <w:rsid w:val="00806C0F"/>
    <w:rPr>
      <w:color w:val="0000FF" w:themeColor="hyperlink"/>
      <w:u w:val="single"/>
    </w:rPr>
  </w:style>
  <w:style w:type="character" w:customStyle="1" w:styleId="NichtaufgelsteErwhnung1">
    <w:name w:val="Nicht aufgelöste Erwähnung1"/>
    <w:basedOn w:val="Absatz-Standardschriftart"/>
    <w:uiPriority w:val="99"/>
    <w:semiHidden/>
    <w:unhideWhenUsed/>
    <w:rsid w:val="00806C0F"/>
    <w:rPr>
      <w:color w:val="605E5C"/>
      <w:shd w:val="clear" w:color="auto" w:fill="E1DFDD"/>
    </w:rPr>
  </w:style>
  <w:style w:type="paragraph" w:styleId="Verzeichnis1">
    <w:name w:val="toc 1"/>
    <w:basedOn w:val="Standard"/>
    <w:next w:val="Standard"/>
    <w:autoRedefine/>
    <w:uiPriority w:val="39"/>
    <w:unhideWhenUsed/>
    <w:rsid w:val="00601161"/>
    <w:pPr>
      <w:tabs>
        <w:tab w:val="right" w:leader="dot" w:pos="9350"/>
      </w:tabs>
      <w:spacing w:after="100"/>
    </w:pPr>
  </w:style>
  <w:style w:type="paragraph" w:styleId="Verzeichnis2">
    <w:name w:val="toc 2"/>
    <w:basedOn w:val="Standard"/>
    <w:next w:val="Standard"/>
    <w:autoRedefine/>
    <w:uiPriority w:val="39"/>
    <w:unhideWhenUsed/>
    <w:rsid w:val="00601161"/>
    <w:pPr>
      <w:spacing w:after="100"/>
      <w:ind w:left="220"/>
    </w:pPr>
  </w:style>
  <w:style w:type="paragraph" w:styleId="Inhaltsverzeichnisberschrift">
    <w:name w:val="TOC Heading"/>
    <w:basedOn w:val="berschrift1"/>
    <w:next w:val="Standard"/>
    <w:uiPriority w:val="39"/>
    <w:unhideWhenUsed/>
    <w:qFormat/>
    <w:rsid w:val="00675926"/>
    <w:pPr>
      <w:spacing w:before="240" w:line="259" w:lineRule="auto"/>
      <w:outlineLvl w:val="9"/>
    </w:pPr>
    <w:rPr>
      <w:rFonts w:asciiTheme="majorHAnsi" w:eastAsiaTheme="majorEastAsia" w:hAnsiTheme="majorHAnsi" w:cstheme="majorBidi"/>
      <w:color w:val="365F91" w:themeColor="accent1" w:themeShade="BF"/>
      <w:lang w:val="de-CH"/>
    </w:rPr>
  </w:style>
  <w:style w:type="paragraph" w:styleId="Verzeichnis3">
    <w:name w:val="toc 3"/>
    <w:basedOn w:val="Standard"/>
    <w:next w:val="Standard"/>
    <w:autoRedefine/>
    <w:uiPriority w:val="39"/>
    <w:unhideWhenUsed/>
    <w:rsid w:val="00675926"/>
    <w:pPr>
      <w:spacing w:after="100" w:line="259" w:lineRule="auto"/>
      <w:ind w:left="440"/>
    </w:pPr>
    <w:rPr>
      <w:rFonts w:asciiTheme="minorHAnsi" w:eastAsiaTheme="minorEastAsia" w:hAnsiTheme="minorHAnsi" w:cs="Times New Roman"/>
      <w:lang w:val="de-CH"/>
    </w:rPr>
  </w:style>
  <w:style w:type="paragraph" w:styleId="Listenabsatz">
    <w:name w:val="List Paragraph"/>
    <w:basedOn w:val="Standard"/>
    <w:uiPriority w:val="34"/>
    <w:qFormat/>
    <w:rsid w:val="00AE0175"/>
    <w:pPr>
      <w:ind w:left="720"/>
      <w:contextualSpacing/>
    </w:pPr>
  </w:style>
  <w:style w:type="character" w:styleId="BesuchterLink">
    <w:name w:val="FollowedHyperlink"/>
    <w:basedOn w:val="Absatz-Standardschriftart"/>
    <w:uiPriority w:val="99"/>
    <w:semiHidden/>
    <w:unhideWhenUsed/>
    <w:rsid w:val="00AE0175"/>
    <w:rPr>
      <w:color w:val="800080" w:themeColor="followedHyperlink"/>
      <w:u w:val="single"/>
    </w:rPr>
  </w:style>
  <w:style w:type="paragraph" w:styleId="KeinLeerraum">
    <w:name w:val="No Spacing"/>
    <w:uiPriority w:val="1"/>
    <w:qFormat/>
    <w:rsid w:val="009C7ACD"/>
    <w:pPr>
      <w:spacing w:line="240" w:lineRule="auto"/>
      <w:ind w:left="0" w:firstLine="0"/>
    </w:pPr>
  </w:style>
  <w:style w:type="paragraph" w:styleId="berarbeitung">
    <w:name w:val="Revision"/>
    <w:hidden/>
    <w:uiPriority w:val="99"/>
    <w:semiHidden/>
    <w:rsid w:val="000637C0"/>
    <w:pPr>
      <w:spacing w:line="240" w:lineRule="auto"/>
      <w:ind w:left="0" w:firstLine="0"/>
    </w:pPr>
  </w:style>
  <w:style w:type="paragraph" w:styleId="Sprechblasentext">
    <w:name w:val="Balloon Text"/>
    <w:basedOn w:val="Standard"/>
    <w:link w:val="SprechblasentextZchn"/>
    <w:uiPriority w:val="99"/>
    <w:semiHidden/>
    <w:unhideWhenUsed/>
    <w:rsid w:val="000637C0"/>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637C0"/>
    <w:rPr>
      <w:rFonts w:ascii="Tahoma" w:hAnsi="Tahoma" w:cs="Tahoma"/>
      <w:sz w:val="16"/>
      <w:szCs w:val="16"/>
    </w:rPr>
  </w:style>
  <w:style w:type="character" w:styleId="Kommentarzeichen">
    <w:name w:val="annotation reference"/>
    <w:basedOn w:val="Absatz-Standardschriftart"/>
    <w:uiPriority w:val="99"/>
    <w:semiHidden/>
    <w:unhideWhenUsed/>
    <w:rsid w:val="000637C0"/>
    <w:rPr>
      <w:sz w:val="16"/>
      <w:szCs w:val="16"/>
    </w:rPr>
  </w:style>
  <w:style w:type="paragraph" w:styleId="Kommentartext">
    <w:name w:val="annotation text"/>
    <w:basedOn w:val="Standard"/>
    <w:link w:val="KommentartextZchn"/>
    <w:uiPriority w:val="99"/>
    <w:semiHidden/>
    <w:unhideWhenUsed/>
    <w:rsid w:val="000637C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637C0"/>
    <w:rPr>
      <w:sz w:val="20"/>
      <w:szCs w:val="20"/>
    </w:rPr>
  </w:style>
  <w:style w:type="paragraph" w:styleId="Kommentarthema">
    <w:name w:val="annotation subject"/>
    <w:basedOn w:val="Kommentartext"/>
    <w:next w:val="Kommentartext"/>
    <w:link w:val="KommentarthemaZchn"/>
    <w:uiPriority w:val="99"/>
    <w:semiHidden/>
    <w:unhideWhenUsed/>
    <w:rsid w:val="000637C0"/>
    <w:rPr>
      <w:b/>
      <w:bCs/>
    </w:rPr>
  </w:style>
  <w:style w:type="character" w:customStyle="1" w:styleId="KommentarthemaZchn">
    <w:name w:val="Kommentarthema Zchn"/>
    <w:basedOn w:val="KommentartextZchn"/>
    <w:link w:val="Kommentarthema"/>
    <w:uiPriority w:val="99"/>
    <w:semiHidden/>
    <w:rsid w:val="000637C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08820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18" Type="http://schemas.openxmlformats.org/officeDocument/2006/relationships/hyperlink" Target="https://www.playstation.com/de-ch/games/gang-beasts-ps4/" TargetMode="External"/><Relationship Id="rId26"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hyperlink" Target="https://en.wikipedia.org/wiki/Emperor_penguin" TargetMode="External"/><Relationship Id="rId7" Type="http://schemas.openxmlformats.org/officeDocument/2006/relationships/endnotes" Target="endnotes.xml"/><Relationship Id="rId12" Type="http://schemas.openxmlformats.org/officeDocument/2006/relationships/hyperlink" Target="https://steamuserimages-a.akamaihd.net/ugc/448454842789805178/02A5EB99AB0243687F45FA9E9C7275AC1FD5B02B/" TargetMode="External"/><Relationship Id="rId17" Type="http://schemas.openxmlformats.org/officeDocument/2006/relationships/image" Target="media/image4.jpeg"/><Relationship Id="rId25"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hyperlink" Target="https://www.steamkiwi.com/article=18291/patch-notes-for-the-gang-beasts-026-unstable-alpha-build" TargetMode="External"/><Relationship Id="rId20" Type="http://schemas.openxmlformats.org/officeDocument/2006/relationships/image" Target="media/image6.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s://en.wikipedia.org/wiki/African_penguin"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yperlink" Target="https://en.wikipedia.org/wiki/Rockhopper_penguin" TargetMode="External"/><Relationship Id="rId28" Type="http://schemas.openxmlformats.org/officeDocument/2006/relationships/header" Target="header1.xml"/><Relationship Id="rId10" Type="http://schemas.microsoft.com/office/2016/09/relationships/commentsIds" Target="commentsIds.xml"/><Relationship Id="rId19" Type="http://schemas.openxmlformats.org/officeDocument/2006/relationships/image" Target="media/image5.jpeg"/><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manuals.playstation.net/document/de/ps4/basic/pn_controller.html" TargetMode="External"/><Relationship Id="rId22" Type="http://schemas.openxmlformats.org/officeDocument/2006/relationships/hyperlink" Target="https://en.wikipedia.org/wiki/Chinstrap_penguin" TargetMode="External"/><Relationship Id="rId27" Type="http://schemas.openxmlformats.org/officeDocument/2006/relationships/image" Target="media/image9.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188D58-39A5-4541-BE80-18BD8B4BC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2640</Words>
  <Characters>16638</Characters>
  <Application>Microsoft Office Word</Application>
  <DocSecurity>0</DocSecurity>
  <Lines>138</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Lötscher</cp:lastModifiedBy>
  <cp:revision>169</cp:revision>
  <dcterms:created xsi:type="dcterms:W3CDTF">2020-01-23T09:34:00Z</dcterms:created>
  <dcterms:modified xsi:type="dcterms:W3CDTF">2020-02-15T15:05:00Z</dcterms:modified>
</cp:coreProperties>
</file>